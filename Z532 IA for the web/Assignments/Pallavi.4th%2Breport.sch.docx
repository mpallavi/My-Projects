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Override PartName="/word/charts/style4.xml" ContentType="application/vnd.ms-office.chartstyle+xml"/>
  <Override PartName="/word/charts/colors4.xml" ContentType="application/vnd.ms-office.chartcolorstyle+xml"/>
  <Override PartName="/word/charts/style5.xml" ContentType="application/vnd.ms-office.chartstyle+xml"/>
  <Override PartName="/word/charts/colors5.xml" ContentType="application/vnd.ms-office.chartcolorstyle+xml"/>
  <Override PartName="/word/charts/style6.xml" ContentType="application/vnd.ms-office.chartstyle+xml"/>
  <Override PartName="/word/charts/colors6.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EC6CF" w14:textId="77777777" w:rsidR="0063243F" w:rsidRPr="00EA6F2F" w:rsidRDefault="0063243F" w:rsidP="0063243F">
      <w:pPr>
        <w:pStyle w:val="Title"/>
        <w:jc w:val="center"/>
        <w:rPr>
          <w:rFonts w:ascii="Times New Roman" w:hAnsi="Times New Roman" w:cs="Times New Roman"/>
          <w:b/>
          <w:bCs/>
          <w:sz w:val="28"/>
          <w:szCs w:val="28"/>
        </w:rPr>
      </w:pPr>
      <w:r w:rsidRPr="00EA6F2F">
        <w:rPr>
          <w:rFonts w:ascii="Times New Roman" w:hAnsi="Times New Roman" w:cs="Times New Roman"/>
          <w:b/>
          <w:bCs/>
          <w:sz w:val="28"/>
          <w:szCs w:val="28"/>
        </w:rPr>
        <w:t>Content Analysis for the Web: Theme Analysis of a Web Genr</w:t>
      </w:r>
      <w:commentRangeStart w:id="0"/>
      <w:r w:rsidRPr="00EA6F2F">
        <w:rPr>
          <w:rFonts w:ascii="Times New Roman" w:hAnsi="Times New Roman" w:cs="Times New Roman"/>
          <w:b/>
          <w:bCs/>
          <w:sz w:val="28"/>
          <w:szCs w:val="28"/>
        </w:rPr>
        <w:t>e</w:t>
      </w:r>
      <w:commentRangeEnd w:id="0"/>
      <w:r w:rsidR="003E21F0">
        <w:rPr>
          <w:rStyle w:val="CommentReference"/>
          <w:rFonts w:asciiTheme="minorHAnsi" w:eastAsiaTheme="minorEastAsia" w:hAnsiTheme="minorHAnsi" w:cstheme="minorBidi"/>
          <w:spacing w:val="0"/>
          <w:kern w:val="0"/>
        </w:rPr>
        <w:commentReference w:id="0"/>
      </w:r>
      <w:r w:rsidRPr="00EA6F2F">
        <w:rPr>
          <w:rFonts w:ascii="Times New Roman" w:hAnsi="Times New Roman" w:cs="Times New Roman"/>
          <w:b/>
          <w:bCs/>
          <w:sz w:val="28"/>
          <w:szCs w:val="28"/>
        </w:rPr>
        <w:t xml:space="preserve"> </w:t>
      </w:r>
    </w:p>
    <w:p w14:paraId="6ABDDF8B" w14:textId="77777777" w:rsidR="0063243F" w:rsidRPr="00EA6F2F" w:rsidRDefault="0063243F" w:rsidP="0063243F">
      <w:pPr>
        <w:rPr>
          <w:rFonts w:ascii="Times New Roman" w:hAnsi="Times New Roman" w:cs="Times New Roman"/>
        </w:rPr>
      </w:pPr>
    </w:p>
    <w:p w14:paraId="1135CA5D" w14:textId="77777777" w:rsidR="0063243F" w:rsidRPr="00EA6F2F" w:rsidRDefault="0063243F" w:rsidP="0063243F">
      <w:pPr>
        <w:pStyle w:val="NoSpacing"/>
        <w:jc w:val="center"/>
        <w:rPr>
          <w:rFonts w:ascii="Times New Roman" w:hAnsi="Times New Roman" w:cs="Times New Roman"/>
          <w:i/>
          <w:iCs/>
          <w:sz w:val="24"/>
          <w:szCs w:val="24"/>
          <w:lang w:bidi="kn-IN"/>
        </w:rPr>
      </w:pPr>
      <w:r w:rsidRPr="00EA6F2F">
        <w:rPr>
          <w:rFonts w:ascii="Times New Roman" w:hAnsi="Times New Roman" w:cs="Times New Roman"/>
          <w:i/>
          <w:iCs/>
          <w:sz w:val="24"/>
          <w:szCs w:val="24"/>
          <w:lang w:bidi="kn-IN"/>
        </w:rPr>
        <w:t>Pallavi Murthy</w:t>
      </w:r>
    </w:p>
    <w:p w14:paraId="57A116B8" w14:textId="77777777" w:rsidR="0063243F" w:rsidRPr="00EA6F2F" w:rsidRDefault="0063243F" w:rsidP="0063243F">
      <w:pPr>
        <w:pStyle w:val="NoSpacing"/>
        <w:jc w:val="center"/>
        <w:rPr>
          <w:rFonts w:ascii="Times New Roman" w:hAnsi="Times New Roman" w:cs="Times New Roman"/>
          <w:i/>
          <w:iCs/>
          <w:sz w:val="24"/>
          <w:szCs w:val="24"/>
          <w:lang w:bidi="kn-IN"/>
        </w:rPr>
      </w:pPr>
      <w:r w:rsidRPr="00EA6F2F">
        <w:rPr>
          <w:rFonts w:ascii="Times New Roman" w:hAnsi="Times New Roman" w:cs="Times New Roman"/>
          <w:i/>
          <w:iCs/>
          <w:sz w:val="24"/>
          <w:szCs w:val="24"/>
          <w:lang w:bidi="kn-IN"/>
        </w:rPr>
        <w:t>Indiana University, Bloomington</w:t>
      </w:r>
    </w:p>
    <w:p w14:paraId="59F16EE1" w14:textId="77777777" w:rsidR="0063243F" w:rsidRPr="00EA6F2F" w:rsidRDefault="00D50A44" w:rsidP="0063243F">
      <w:pPr>
        <w:pStyle w:val="NoSpacing"/>
        <w:jc w:val="center"/>
        <w:rPr>
          <w:rFonts w:ascii="Times New Roman" w:hAnsi="Times New Roman" w:cs="Times New Roman"/>
          <w:i/>
          <w:iCs/>
          <w:sz w:val="24"/>
          <w:szCs w:val="24"/>
          <w:lang w:bidi="kn-IN"/>
        </w:rPr>
      </w:pPr>
      <w:hyperlink r:id="rId9" w:history="1">
        <w:r w:rsidR="0063243F" w:rsidRPr="00EA6F2F">
          <w:rPr>
            <w:rStyle w:val="Hyperlink"/>
            <w:rFonts w:ascii="Times New Roman" w:hAnsi="Times New Roman" w:cs="Times New Roman"/>
            <w:i/>
            <w:iCs/>
            <w:sz w:val="24"/>
            <w:szCs w:val="24"/>
            <w:lang w:bidi="kn-IN"/>
          </w:rPr>
          <w:t>murthyp@indiana.edu</w:t>
        </w:r>
      </w:hyperlink>
    </w:p>
    <w:p w14:paraId="1E378602" w14:textId="77777777" w:rsidR="0063243F" w:rsidRPr="00EA6F2F" w:rsidRDefault="0063243F" w:rsidP="0063243F">
      <w:pPr>
        <w:pStyle w:val="NoSpacing"/>
        <w:jc w:val="center"/>
        <w:rPr>
          <w:rFonts w:ascii="Times New Roman" w:hAnsi="Times New Roman" w:cs="Times New Roman"/>
          <w:sz w:val="24"/>
          <w:szCs w:val="24"/>
          <w:lang w:bidi="kn-IN"/>
        </w:rPr>
      </w:pPr>
    </w:p>
    <w:p w14:paraId="531CAD27" w14:textId="77777777" w:rsidR="0063243F" w:rsidRPr="00EA6F2F" w:rsidRDefault="0063243F" w:rsidP="0063243F">
      <w:pPr>
        <w:pStyle w:val="NoSpacing"/>
        <w:jc w:val="center"/>
        <w:rPr>
          <w:rFonts w:ascii="Times New Roman" w:hAnsi="Times New Roman" w:cs="Times New Roman"/>
          <w:sz w:val="24"/>
          <w:szCs w:val="24"/>
          <w:lang w:bidi="kn-IN"/>
        </w:rPr>
      </w:pPr>
    </w:p>
    <w:p w14:paraId="0E2B9460" w14:textId="77777777" w:rsidR="0063243F" w:rsidRPr="00EA6F2F" w:rsidRDefault="0063243F" w:rsidP="0063243F">
      <w:pPr>
        <w:pStyle w:val="NoSpacing"/>
        <w:rPr>
          <w:rFonts w:ascii="Times New Roman" w:hAnsi="Times New Roman" w:cs="Times New Roman"/>
          <w:i/>
          <w:iCs/>
          <w:sz w:val="24"/>
          <w:szCs w:val="24"/>
          <w:lang w:bidi="kn-IN"/>
        </w:rPr>
      </w:pPr>
      <w:r w:rsidRPr="00EA6F2F">
        <w:rPr>
          <w:rFonts w:ascii="Times New Roman" w:hAnsi="Times New Roman" w:cs="Times New Roman"/>
          <w:i/>
          <w:iCs/>
          <w:sz w:val="24"/>
          <w:szCs w:val="24"/>
          <w:lang w:bidi="kn-IN"/>
        </w:rPr>
        <w:t>Introduction</w:t>
      </w:r>
    </w:p>
    <w:p w14:paraId="38E7ED3C" w14:textId="77777777" w:rsidR="00DB4FE6" w:rsidRPr="00EA6F2F" w:rsidRDefault="00DB4FE6" w:rsidP="0063243F">
      <w:pPr>
        <w:pStyle w:val="NoSpacing"/>
        <w:rPr>
          <w:rFonts w:ascii="Times New Roman" w:hAnsi="Times New Roman" w:cs="Times New Roman"/>
          <w:sz w:val="24"/>
          <w:szCs w:val="24"/>
          <w:lang w:bidi="kn-IN"/>
        </w:rPr>
      </w:pPr>
    </w:p>
    <w:p w14:paraId="3484DFC7" w14:textId="77777777" w:rsidR="00DB4FE6" w:rsidRPr="00EA6F2F" w:rsidRDefault="00DB4FE6"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 xml:space="preserve">I am performing a thematic analysis for 5 websites providing discussion forum for </w:t>
      </w:r>
      <w:commentRangeStart w:id="2"/>
      <w:r w:rsidRPr="00EA6F2F">
        <w:rPr>
          <w:rFonts w:ascii="Times New Roman" w:hAnsi="Times New Roman" w:cs="Times New Roman"/>
          <w:sz w:val="24"/>
          <w:szCs w:val="24"/>
          <w:lang w:bidi="kn-IN"/>
        </w:rPr>
        <w:t xml:space="preserve">ladies </w:t>
      </w:r>
      <w:commentRangeEnd w:id="2"/>
      <w:r w:rsidR="00A82971">
        <w:rPr>
          <w:rStyle w:val="CommentReference"/>
        </w:rPr>
        <w:commentReference w:id="2"/>
      </w:r>
      <w:r w:rsidRPr="00EA6F2F">
        <w:rPr>
          <w:rFonts w:ascii="Times New Roman" w:hAnsi="Times New Roman" w:cs="Times New Roman"/>
          <w:sz w:val="24"/>
          <w:szCs w:val="24"/>
          <w:lang w:bidi="kn-IN"/>
        </w:rPr>
        <w:t xml:space="preserve">staying on H-4 visa in USA. The websites are </w:t>
      </w:r>
      <w:r w:rsidR="00AD6697" w:rsidRPr="00EA6F2F">
        <w:rPr>
          <w:rFonts w:ascii="Times New Roman" w:hAnsi="Times New Roman" w:cs="Times New Roman"/>
          <w:sz w:val="24"/>
          <w:szCs w:val="24"/>
          <w:lang w:bidi="kn-IN"/>
        </w:rPr>
        <w:t xml:space="preserve">H4 Visa Forums, Indus Ladies, BoardReader, SeattleIndian and R2IClub. The URL’s for the websites are provided in the appendix. </w:t>
      </w:r>
      <w:r w:rsidR="009123F2" w:rsidRPr="00EA6F2F">
        <w:rPr>
          <w:rFonts w:ascii="Times New Roman" w:hAnsi="Times New Roman" w:cs="Times New Roman"/>
          <w:sz w:val="24"/>
          <w:szCs w:val="24"/>
          <w:lang w:bidi="kn-IN"/>
        </w:rPr>
        <w:t xml:space="preserve"> The unit of analysis is continuous text from different </w:t>
      </w:r>
      <w:commentRangeStart w:id="3"/>
      <w:r w:rsidR="009123F2" w:rsidRPr="00EA6F2F">
        <w:rPr>
          <w:rFonts w:ascii="Times New Roman" w:hAnsi="Times New Roman" w:cs="Times New Roman"/>
          <w:sz w:val="24"/>
          <w:szCs w:val="24"/>
          <w:lang w:bidi="kn-IN"/>
        </w:rPr>
        <w:t xml:space="preserve">topics and comments </w:t>
      </w:r>
      <w:commentRangeEnd w:id="3"/>
      <w:r w:rsidR="00A82971">
        <w:rPr>
          <w:rStyle w:val="CommentReference"/>
        </w:rPr>
        <w:commentReference w:id="3"/>
      </w:r>
      <w:r w:rsidR="009123F2" w:rsidRPr="00EA6F2F">
        <w:rPr>
          <w:rFonts w:ascii="Times New Roman" w:hAnsi="Times New Roman" w:cs="Times New Roman"/>
          <w:sz w:val="24"/>
          <w:szCs w:val="24"/>
          <w:lang w:bidi="kn-IN"/>
        </w:rPr>
        <w:t>from users having atleast more than 400 words</w:t>
      </w:r>
      <w:r w:rsidR="00EB6073" w:rsidRPr="00EA6F2F">
        <w:rPr>
          <w:rFonts w:ascii="Times New Roman" w:hAnsi="Times New Roman" w:cs="Times New Roman"/>
          <w:sz w:val="24"/>
          <w:szCs w:val="24"/>
          <w:lang w:bidi="kn-IN"/>
        </w:rPr>
        <w:t xml:space="preserve">. The website was sampled through </w:t>
      </w:r>
      <w:commentRangeStart w:id="4"/>
      <w:r w:rsidR="00EB6073" w:rsidRPr="00EA6F2F">
        <w:rPr>
          <w:rFonts w:ascii="Times New Roman" w:hAnsi="Times New Roman" w:cs="Times New Roman"/>
          <w:sz w:val="24"/>
          <w:szCs w:val="24"/>
          <w:lang w:bidi="kn-IN"/>
        </w:rPr>
        <w:t xml:space="preserve">convenience sampling; I </w:t>
      </w:r>
      <w:r w:rsidR="003E2CBB" w:rsidRPr="00EA6F2F">
        <w:rPr>
          <w:rFonts w:ascii="Times New Roman" w:hAnsi="Times New Roman" w:cs="Times New Roman"/>
          <w:sz w:val="24"/>
          <w:szCs w:val="24"/>
          <w:lang w:bidi="kn-IN"/>
        </w:rPr>
        <w:t>am</w:t>
      </w:r>
      <w:r w:rsidR="00EB6073" w:rsidRPr="00EA6F2F">
        <w:rPr>
          <w:rFonts w:ascii="Times New Roman" w:hAnsi="Times New Roman" w:cs="Times New Roman"/>
          <w:sz w:val="24"/>
          <w:szCs w:val="24"/>
          <w:lang w:bidi="kn-IN"/>
        </w:rPr>
        <w:t xml:space="preserve"> personally </w:t>
      </w:r>
      <w:r w:rsidR="003E2CBB" w:rsidRPr="00EA6F2F">
        <w:rPr>
          <w:rFonts w:ascii="Times New Roman" w:hAnsi="Times New Roman" w:cs="Times New Roman"/>
          <w:sz w:val="24"/>
          <w:szCs w:val="24"/>
          <w:lang w:bidi="kn-IN"/>
        </w:rPr>
        <w:t xml:space="preserve">using </w:t>
      </w:r>
      <w:r w:rsidR="00EB6073" w:rsidRPr="00EA6F2F">
        <w:rPr>
          <w:rFonts w:ascii="Times New Roman" w:hAnsi="Times New Roman" w:cs="Times New Roman"/>
          <w:sz w:val="24"/>
          <w:szCs w:val="24"/>
          <w:lang w:bidi="kn-IN"/>
        </w:rPr>
        <w:t>all of these websites</w:t>
      </w:r>
      <w:r w:rsidR="003E2CBB" w:rsidRPr="00EA6F2F">
        <w:rPr>
          <w:rFonts w:ascii="Times New Roman" w:hAnsi="Times New Roman" w:cs="Times New Roman"/>
          <w:sz w:val="24"/>
          <w:szCs w:val="24"/>
          <w:lang w:bidi="kn-IN"/>
        </w:rPr>
        <w:t xml:space="preserve"> and also know many of my friends using</w:t>
      </w:r>
      <w:commentRangeEnd w:id="4"/>
      <w:r w:rsidR="00A82971">
        <w:rPr>
          <w:rStyle w:val="CommentReference"/>
        </w:rPr>
        <w:commentReference w:id="4"/>
      </w:r>
      <w:r w:rsidR="003E2CBB" w:rsidRPr="00EA6F2F">
        <w:rPr>
          <w:rFonts w:ascii="Times New Roman" w:hAnsi="Times New Roman" w:cs="Times New Roman"/>
          <w:sz w:val="24"/>
          <w:szCs w:val="24"/>
          <w:lang w:bidi="kn-IN"/>
        </w:rPr>
        <w:t xml:space="preserve">. These are by far the most websites for H-4 related discussion. </w:t>
      </w:r>
      <w:r w:rsidR="00834998" w:rsidRPr="00EA6F2F">
        <w:rPr>
          <w:rFonts w:ascii="Times New Roman" w:hAnsi="Times New Roman" w:cs="Times New Roman"/>
          <w:sz w:val="24"/>
          <w:szCs w:val="24"/>
          <w:lang w:bidi="kn-IN"/>
        </w:rPr>
        <w:t>Only</w:t>
      </w:r>
      <w:r w:rsidR="00EB6073" w:rsidRPr="00EA6F2F">
        <w:rPr>
          <w:rFonts w:ascii="Times New Roman" w:hAnsi="Times New Roman" w:cs="Times New Roman"/>
          <w:sz w:val="24"/>
          <w:szCs w:val="24"/>
          <w:lang w:bidi="kn-IN"/>
        </w:rPr>
        <w:t xml:space="preserve"> the number of topics/queries and comments on the homepage is considered for analysis resulting in different number of posts on each website homepage. Total number of posts </w:t>
      </w:r>
      <w:commentRangeStart w:id="5"/>
      <w:r w:rsidR="00EB6073" w:rsidRPr="00EA6F2F">
        <w:rPr>
          <w:rFonts w:ascii="Times New Roman" w:hAnsi="Times New Roman" w:cs="Times New Roman"/>
          <w:sz w:val="24"/>
          <w:szCs w:val="24"/>
          <w:lang w:bidi="kn-IN"/>
        </w:rPr>
        <w:t>(continuous text</w:t>
      </w:r>
      <w:commentRangeEnd w:id="5"/>
      <w:r w:rsidR="00A82971">
        <w:rPr>
          <w:rStyle w:val="CommentReference"/>
        </w:rPr>
        <w:commentReference w:id="5"/>
      </w:r>
      <w:r w:rsidR="00EB6073" w:rsidRPr="00EA6F2F">
        <w:rPr>
          <w:rFonts w:ascii="Times New Roman" w:hAnsi="Times New Roman" w:cs="Times New Roman"/>
          <w:sz w:val="24"/>
          <w:szCs w:val="24"/>
          <w:lang w:bidi="kn-IN"/>
        </w:rPr>
        <w:t>) per website used for analysis is as follows:</w:t>
      </w:r>
    </w:p>
    <w:p w14:paraId="6889ABFC" w14:textId="77777777" w:rsidR="00EB6073" w:rsidRPr="00EA6F2F" w:rsidRDefault="00EB6073"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H4 Visa Forums-37</w:t>
      </w:r>
    </w:p>
    <w:p w14:paraId="0497C276" w14:textId="77777777" w:rsidR="00EB6073" w:rsidRPr="00EA6F2F" w:rsidRDefault="00EB6073"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Indus Ladies-28</w:t>
      </w:r>
    </w:p>
    <w:p w14:paraId="4D0BC929" w14:textId="77777777" w:rsidR="00EB6073" w:rsidRPr="00EA6F2F" w:rsidRDefault="00EB6073"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BoardReader-52</w:t>
      </w:r>
    </w:p>
    <w:p w14:paraId="58310EBF" w14:textId="77777777" w:rsidR="00EB6073" w:rsidRPr="00EA6F2F" w:rsidRDefault="00EB6073"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SeattleIndian-28</w:t>
      </w:r>
    </w:p>
    <w:p w14:paraId="6D0FA1F5" w14:textId="77777777" w:rsidR="003E2A91" w:rsidRPr="00EA6F2F" w:rsidRDefault="00EB6073"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R2IClub-</w:t>
      </w:r>
      <w:commentRangeStart w:id="6"/>
      <w:r w:rsidRPr="00EA6F2F">
        <w:rPr>
          <w:rFonts w:ascii="Times New Roman" w:hAnsi="Times New Roman" w:cs="Times New Roman"/>
          <w:sz w:val="24"/>
          <w:szCs w:val="24"/>
          <w:lang w:bidi="kn-IN"/>
        </w:rPr>
        <w:t>40</w:t>
      </w:r>
      <w:commentRangeEnd w:id="6"/>
      <w:r w:rsidR="00A82971">
        <w:rPr>
          <w:rStyle w:val="CommentReference"/>
        </w:rPr>
        <w:commentReference w:id="6"/>
      </w:r>
    </w:p>
    <w:p w14:paraId="0BC5156A" w14:textId="77777777" w:rsidR="005875BE" w:rsidRPr="00EA6F2F" w:rsidRDefault="005875BE" w:rsidP="0063243F">
      <w:pPr>
        <w:pStyle w:val="NoSpacing"/>
        <w:rPr>
          <w:rFonts w:ascii="Times New Roman" w:hAnsi="Times New Roman" w:cs="Times New Roman"/>
          <w:sz w:val="24"/>
          <w:szCs w:val="24"/>
          <w:lang w:bidi="kn-IN"/>
        </w:rPr>
      </w:pPr>
    </w:p>
    <w:p w14:paraId="22D33C15" w14:textId="77777777" w:rsidR="005875BE" w:rsidRPr="00EA6F2F" w:rsidRDefault="00583B9F" w:rsidP="0063243F">
      <w:pPr>
        <w:pStyle w:val="NoSpacing"/>
        <w:rPr>
          <w:rFonts w:ascii="Times New Roman" w:hAnsi="Times New Roman" w:cs="Times New Roman"/>
          <w:i/>
          <w:iCs/>
          <w:sz w:val="24"/>
          <w:szCs w:val="24"/>
          <w:lang w:bidi="kn-IN"/>
        </w:rPr>
      </w:pPr>
      <w:commentRangeStart w:id="7"/>
      <w:r w:rsidRPr="00EA6F2F">
        <w:rPr>
          <w:rFonts w:ascii="Times New Roman" w:hAnsi="Times New Roman" w:cs="Times New Roman"/>
          <w:i/>
          <w:iCs/>
          <w:sz w:val="24"/>
          <w:szCs w:val="24"/>
          <w:lang w:bidi="kn-IN"/>
        </w:rPr>
        <w:t>C</w:t>
      </w:r>
      <w:r w:rsidR="000A43E6" w:rsidRPr="00EA6F2F">
        <w:rPr>
          <w:rFonts w:ascii="Times New Roman" w:hAnsi="Times New Roman" w:cs="Times New Roman"/>
          <w:i/>
          <w:iCs/>
          <w:sz w:val="24"/>
          <w:szCs w:val="24"/>
          <w:lang w:bidi="kn-IN"/>
        </w:rPr>
        <w:t>odebook</w:t>
      </w:r>
      <w:commentRangeEnd w:id="7"/>
      <w:r w:rsidR="001340A1">
        <w:rPr>
          <w:rStyle w:val="CommentReference"/>
        </w:rPr>
        <w:commentReference w:id="7"/>
      </w:r>
    </w:p>
    <w:p w14:paraId="1CB4AA6D" w14:textId="77777777" w:rsidR="00583B9F" w:rsidRPr="00EA6F2F" w:rsidRDefault="00583B9F" w:rsidP="0063243F">
      <w:pPr>
        <w:pStyle w:val="NoSpacing"/>
        <w:rPr>
          <w:rFonts w:ascii="Times New Roman" w:hAnsi="Times New Roman" w:cs="Times New Roman"/>
          <w:sz w:val="24"/>
          <w:szCs w:val="24"/>
          <w:lang w:bidi="kn-IN"/>
        </w:rPr>
      </w:pPr>
    </w:p>
    <w:tbl>
      <w:tblPr>
        <w:tblStyle w:val="GridTable4Accent2"/>
        <w:tblpPr w:leftFromText="180" w:rightFromText="180" w:vertAnchor="text" w:horzAnchor="page" w:tblpX="6031" w:tblpY="187"/>
        <w:tblW w:w="5434" w:type="dxa"/>
        <w:tblLook w:val="04A0" w:firstRow="1" w:lastRow="0" w:firstColumn="1" w:lastColumn="0" w:noHBand="0" w:noVBand="1"/>
      </w:tblPr>
      <w:tblGrid>
        <w:gridCol w:w="2717"/>
        <w:gridCol w:w="2717"/>
      </w:tblGrid>
      <w:tr w:rsidR="000A43E6" w:rsidRPr="00EA6F2F" w14:paraId="4A1CCB86" w14:textId="77777777" w:rsidTr="003B224E">
        <w:trPr>
          <w:cnfStyle w:val="100000000000" w:firstRow="1" w:lastRow="0" w:firstColumn="0" w:lastColumn="0" w:oddVBand="0" w:evenVBand="0" w:oddHBand="0"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717" w:type="dxa"/>
            <w:hideMark/>
          </w:tcPr>
          <w:p w14:paraId="59FAE54C" w14:textId="77777777" w:rsidR="000A43E6" w:rsidRPr="00EA6F2F" w:rsidRDefault="000A43E6" w:rsidP="000A43E6">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Variables</w:t>
            </w:r>
          </w:p>
        </w:tc>
        <w:tc>
          <w:tcPr>
            <w:tcW w:w="2717" w:type="dxa"/>
            <w:hideMark/>
          </w:tcPr>
          <w:p w14:paraId="093B7C50" w14:textId="77777777" w:rsidR="000A43E6" w:rsidRPr="00EA6F2F" w:rsidRDefault="000A43E6" w:rsidP="000A43E6">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Values</w:t>
            </w:r>
          </w:p>
        </w:tc>
      </w:tr>
      <w:tr w:rsidR="000A43E6" w:rsidRPr="00EA6F2F" w14:paraId="2D6562DA" w14:textId="77777777" w:rsidTr="003B224E">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7" w:type="dxa"/>
            <w:hideMark/>
          </w:tcPr>
          <w:p w14:paraId="4DB8B1F0" w14:textId="77777777" w:rsidR="000A43E6" w:rsidRPr="00EA6F2F" w:rsidRDefault="000A43E6" w:rsidP="000A43E6">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Purpose of posts</w:t>
            </w:r>
          </w:p>
        </w:tc>
        <w:tc>
          <w:tcPr>
            <w:tcW w:w="2717" w:type="dxa"/>
            <w:hideMark/>
          </w:tcPr>
          <w:p w14:paraId="418F315C" w14:textId="77777777" w:rsidR="000A43E6" w:rsidRPr="00EA6F2F" w:rsidRDefault="000A43E6" w:rsidP="000A43E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Support, seeking advice, seeking information, finding resources, whining, query</w:t>
            </w:r>
          </w:p>
        </w:tc>
      </w:tr>
      <w:tr w:rsidR="000A43E6" w:rsidRPr="00EA6F2F" w14:paraId="55B9B09D" w14:textId="77777777" w:rsidTr="003B224E">
        <w:trPr>
          <w:trHeight w:val="191"/>
        </w:trPr>
        <w:tc>
          <w:tcPr>
            <w:cnfStyle w:val="001000000000" w:firstRow="0" w:lastRow="0" w:firstColumn="1" w:lastColumn="0" w:oddVBand="0" w:evenVBand="0" w:oddHBand="0" w:evenHBand="0" w:firstRowFirstColumn="0" w:firstRowLastColumn="0" w:lastRowFirstColumn="0" w:lastRowLastColumn="0"/>
            <w:tcW w:w="2717" w:type="dxa"/>
            <w:hideMark/>
          </w:tcPr>
          <w:p w14:paraId="258E032A" w14:textId="77777777" w:rsidR="000A43E6" w:rsidRPr="00EA6F2F" w:rsidRDefault="000A43E6" w:rsidP="000A43E6">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Tone of posts</w:t>
            </w:r>
          </w:p>
        </w:tc>
        <w:tc>
          <w:tcPr>
            <w:tcW w:w="2717" w:type="dxa"/>
            <w:hideMark/>
          </w:tcPr>
          <w:p w14:paraId="541C1E0D" w14:textId="77777777" w:rsidR="000A43E6" w:rsidRPr="00EA6F2F" w:rsidRDefault="000A43E6" w:rsidP="000A43E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Positive, negative, neutral</w:t>
            </w:r>
          </w:p>
        </w:tc>
      </w:tr>
      <w:tr w:rsidR="000A43E6" w:rsidRPr="00EA6F2F" w14:paraId="2D3E1324" w14:textId="77777777" w:rsidTr="003B224E">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2717" w:type="dxa"/>
            <w:hideMark/>
          </w:tcPr>
          <w:p w14:paraId="4FB95359" w14:textId="77777777" w:rsidR="000A43E6" w:rsidRPr="00EA6F2F" w:rsidRDefault="000A43E6" w:rsidP="000A43E6">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Purpose of comments</w:t>
            </w:r>
          </w:p>
        </w:tc>
        <w:tc>
          <w:tcPr>
            <w:tcW w:w="2717" w:type="dxa"/>
            <w:hideMark/>
          </w:tcPr>
          <w:p w14:paraId="13BF4EC8" w14:textId="77777777" w:rsidR="000A43E6" w:rsidRPr="00EA6F2F" w:rsidRDefault="000A43E6" w:rsidP="000A43E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Support, sharing advice, sharing information, agony, whining</w:t>
            </w:r>
          </w:p>
        </w:tc>
      </w:tr>
      <w:tr w:rsidR="000A43E6" w:rsidRPr="00EA6F2F" w14:paraId="70BEF44A" w14:textId="77777777" w:rsidTr="003B224E">
        <w:trPr>
          <w:trHeight w:val="173"/>
        </w:trPr>
        <w:tc>
          <w:tcPr>
            <w:cnfStyle w:val="001000000000" w:firstRow="0" w:lastRow="0" w:firstColumn="1" w:lastColumn="0" w:oddVBand="0" w:evenVBand="0" w:oddHBand="0" w:evenHBand="0" w:firstRowFirstColumn="0" w:firstRowLastColumn="0" w:lastRowFirstColumn="0" w:lastRowLastColumn="0"/>
            <w:tcW w:w="2717" w:type="dxa"/>
            <w:hideMark/>
          </w:tcPr>
          <w:p w14:paraId="417126AB" w14:textId="77777777" w:rsidR="000A43E6" w:rsidRPr="00EA6F2F" w:rsidRDefault="000A43E6" w:rsidP="000A43E6">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Tone of comments</w:t>
            </w:r>
          </w:p>
        </w:tc>
        <w:tc>
          <w:tcPr>
            <w:tcW w:w="2717" w:type="dxa"/>
            <w:hideMark/>
          </w:tcPr>
          <w:p w14:paraId="2CE538C0" w14:textId="77777777" w:rsidR="000A43E6" w:rsidRPr="00EA6F2F" w:rsidRDefault="000A43E6" w:rsidP="000A43E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Positive, negative, neutral</w:t>
            </w:r>
          </w:p>
        </w:tc>
      </w:tr>
      <w:tr w:rsidR="000A43E6" w:rsidRPr="00EA6F2F" w14:paraId="4FB3005E" w14:textId="77777777" w:rsidTr="003B224E">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717" w:type="dxa"/>
            <w:hideMark/>
          </w:tcPr>
          <w:p w14:paraId="68AEB337" w14:textId="77777777" w:rsidR="000A43E6" w:rsidRPr="00EA6F2F" w:rsidRDefault="000A43E6" w:rsidP="000A43E6">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Intimacy</w:t>
            </w:r>
          </w:p>
        </w:tc>
        <w:tc>
          <w:tcPr>
            <w:tcW w:w="2717" w:type="dxa"/>
            <w:hideMark/>
          </w:tcPr>
          <w:p w14:paraId="111E3A65" w14:textId="77777777" w:rsidR="000A43E6" w:rsidRPr="00EA6F2F" w:rsidRDefault="000A43E6" w:rsidP="000A43E6">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Generic, personal, intimate</w:t>
            </w:r>
          </w:p>
        </w:tc>
      </w:tr>
      <w:tr w:rsidR="000A43E6" w:rsidRPr="00EA6F2F" w14:paraId="32C78DEF" w14:textId="77777777" w:rsidTr="003B224E">
        <w:trPr>
          <w:trHeight w:val="173"/>
        </w:trPr>
        <w:tc>
          <w:tcPr>
            <w:cnfStyle w:val="001000000000" w:firstRow="0" w:lastRow="0" w:firstColumn="1" w:lastColumn="0" w:oddVBand="0" w:evenVBand="0" w:oddHBand="0" w:evenHBand="0" w:firstRowFirstColumn="0" w:firstRowLastColumn="0" w:lastRowFirstColumn="0" w:lastRowLastColumn="0"/>
            <w:tcW w:w="2717" w:type="dxa"/>
            <w:hideMark/>
          </w:tcPr>
          <w:p w14:paraId="21220186" w14:textId="77777777" w:rsidR="000A43E6" w:rsidRPr="00EA6F2F" w:rsidRDefault="000A43E6" w:rsidP="000A43E6">
            <w:pPr>
              <w:pStyle w:val="NoSpacing"/>
              <w:rPr>
                <w:rFonts w:ascii="Times New Roman" w:hAnsi="Times New Roman" w:cs="Times New Roman"/>
                <w:sz w:val="24"/>
                <w:szCs w:val="24"/>
                <w:lang w:bidi="kn-IN"/>
              </w:rPr>
            </w:pPr>
            <w:commentRangeStart w:id="8"/>
            <w:r w:rsidRPr="00EA6F2F">
              <w:rPr>
                <w:rFonts w:ascii="Times New Roman" w:hAnsi="Times New Roman" w:cs="Times New Roman"/>
                <w:sz w:val="24"/>
                <w:szCs w:val="24"/>
                <w:lang w:bidi="kn-IN"/>
              </w:rPr>
              <w:t>Nature of experience</w:t>
            </w:r>
            <w:commentRangeEnd w:id="8"/>
            <w:r w:rsidR="00D50A44">
              <w:rPr>
                <w:rStyle w:val="CommentReference"/>
                <w:b w:val="0"/>
                <w:bCs w:val="0"/>
              </w:rPr>
              <w:commentReference w:id="8"/>
            </w:r>
          </w:p>
        </w:tc>
        <w:tc>
          <w:tcPr>
            <w:tcW w:w="2717" w:type="dxa"/>
            <w:hideMark/>
          </w:tcPr>
          <w:p w14:paraId="30A13052" w14:textId="77777777" w:rsidR="000A43E6" w:rsidRPr="00EA6F2F" w:rsidRDefault="000A43E6" w:rsidP="000A43E6">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kn-IN"/>
              </w:rPr>
            </w:pPr>
            <w:r w:rsidRPr="00EA6F2F">
              <w:rPr>
                <w:rFonts w:ascii="Times New Roman" w:hAnsi="Times New Roman" w:cs="Times New Roman"/>
                <w:sz w:val="24"/>
                <w:szCs w:val="24"/>
                <w:lang w:bidi="kn-IN"/>
              </w:rPr>
              <w:t>Positive, negative, neutral</w:t>
            </w:r>
          </w:p>
        </w:tc>
      </w:tr>
    </w:tbl>
    <w:p w14:paraId="2C9CE2FE" w14:textId="77777777" w:rsidR="000A43E6" w:rsidRPr="00EA6F2F" w:rsidRDefault="00583B9F" w:rsidP="0063243F">
      <w:pPr>
        <w:pStyle w:val="NoSpacing"/>
        <w:rPr>
          <w:rFonts w:ascii="Times New Roman" w:hAnsi="Times New Roman" w:cs="Times New Roman"/>
          <w:sz w:val="24"/>
          <w:szCs w:val="24"/>
          <w:lang w:bidi="kn-IN"/>
        </w:rPr>
      </w:pPr>
      <w:r w:rsidRPr="00EA6F2F">
        <w:rPr>
          <w:rFonts w:ascii="Times New Roman" w:hAnsi="Times New Roman" w:cs="Times New Roman"/>
          <w:sz w:val="24"/>
          <w:szCs w:val="24"/>
          <w:lang w:bidi="kn-IN"/>
        </w:rPr>
        <w:t xml:space="preserve">The variables selected for my analysis </w:t>
      </w:r>
      <w:r w:rsidR="00311A8D" w:rsidRPr="00EA6F2F">
        <w:rPr>
          <w:rFonts w:ascii="Times New Roman" w:hAnsi="Times New Roman" w:cs="Times New Roman"/>
          <w:sz w:val="24"/>
          <w:szCs w:val="24"/>
          <w:lang w:bidi="kn-IN"/>
        </w:rPr>
        <w:t xml:space="preserve">have similar values of purpose and tone of posts. </w:t>
      </w:r>
      <w:commentRangeStart w:id="9"/>
      <w:r w:rsidR="00311A8D" w:rsidRPr="00EA6F2F">
        <w:rPr>
          <w:rFonts w:ascii="Times New Roman" w:hAnsi="Times New Roman" w:cs="Times New Roman"/>
          <w:sz w:val="24"/>
          <w:szCs w:val="24"/>
          <w:lang w:bidi="kn-IN"/>
        </w:rPr>
        <w:t>It was a little difficult to code this because, the comments for the queries can in turn be a query or a support statement or advice and so on. There was a clashing of values</w:t>
      </w:r>
      <w:commentRangeEnd w:id="9"/>
      <w:r w:rsidR="002B3D63">
        <w:rPr>
          <w:rStyle w:val="CommentReference"/>
        </w:rPr>
        <w:commentReference w:id="9"/>
      </w:r>
      <w:r w:rsidR="00311A8D" w:rsidRPr="00EA6F2F">
        <w:rPr>
          <w:rFonts w:ascii="Times New Roman" w:hAnsi="Times New Roman" w:cs="Times New Roman"/>
          <w:sz w:val="24"/>
          <w:szCs w:val="24"/>
          <w:lang w:bidi="kn-IN"/>
        </w:rPr>
        <w:t xml:space="preserve">. I have segregated the values based on the posts </w:t>
      </w:r>
      <w:r w:rsidR="00834998" w:rsidRPr="00EA6F2F">
        <w:rPr>
          <w:rFonts w:ascii="Times New Roman" w:hAnsi="Times New Roman" w:cs="Times New Roman"/>
          <w:sz w:val="24"/>
          <w:szCs w:val="24"/>
          <w:lang w:bidi="kn-IN"/>
        </w:rPr>
        <w:t>to</w:t>
      </w:r>
      <w:r w:rsidR="00311A8D" w:rsidRPr="00EA6F2F">
        <w:rPr>
          <w:rFonts w:ascii="Times New Roman" w:hAnsi="Times New Roman" w:cs="Times New Roman"/>
          <w:sz w:val="24"/>
          <w:szCs w:val="24"/>
          <w:lang w:bidi="kn-IN"/>
        </w:rPr>
        <w:t xml:space="preserve"> the best I could by going to through post and comments </w:t>
      </w:r>
      <w:commentRangeStart w:id="10"/>
      <w:r w:rsidR="00311A8D" w:rsidRPr="00EA6F2F">
        <w:rPr>
          <w:rFonts w:ascii="Times New Roman" w:hAnsi="Times New Roman" w:cs="Times New Roman"/>
          <w:sz w:val="24"/>
          <w:szCs w:val="24"/>
          <w:lang w:bidi="kn-IN"/>
        </w:rPr>
        <w:t xml:space="preserve">and understanding the underlyting emotions and meanings for the tone of posts. </w:t>
      </w:r>
      <w:commentRangeEnd w:id="10"/>
      <w:r w:rsidR="00503F3B">
        <w:rPr>
          <w:rStyle w:val="CommentReference"/>
        </w:rPr>
        <w:commentReference w:id="10"/>
      </w:r>
      <w:r w:rsidR="00311A8D" w:rsidRPr="00EA6F2F">
        <w:rPr>
          <w:rFonts w:ascii="Times New Roman" w:hAnsi="Times New Roman" w:cs="Times New Roman"/>
          <w:sz w:val="24"/>
          <w:szCs w:val="24"/>
          <w:lang w:bidi="kn-IN"/>
        </w:rPr>
        <w:t xml:space="preserve">Coming to Intimacy, here it does not have anything to do with sexual meaning, instead it is the level of intimacy the users of website have when they share their contents with other users. This was hard as well for me to frame values. There are people sharing the visa related information </w:t>
      </w:r>
      <w:r w:rsidR="00834998" w:rsidRPr="00EA6F2F">
        <w:rPr>
          <w:rFonts w:ascii="Times New Roman" w:hAnsi="Times New Roman" w:cs="Times New Roman"/>
          <w:sz w:val="24"/>
          <w:szCs w:val="24"/>
          <w:lang w:bidi="kn-IN"/>
        </w:rPr>
        <w:t>like</w:t>
      </w:r>
      <w:r w:rsidR="00311A8D" w:rsidRPr="00EA6F2F">
        <w:rPr>
          <w:rFonts w:ascii="Times New Roman" w:hAnsi="Times New Roman" w:cs="Times New Roman"/>
          <w:sz w:val="24"/>
          <w:szCs w:val="24"/>
          <w:lang w:bidi="kn-IN"/>
        </w:rPr>
        <w:t xml:space="preserve"> the expiry, state of issuance</w:t>
      </w:r>
      <w:r w:rsidR="00834998" w:rsidRPr="00EA6F2F">
        <w:rPr>
          <w:rFonts w:ascii="Times New Roman" w:hAnsi="Times New Roman" w:cs="Times New Roman"/>
          <w:sz w:val="24"/>
          <w:szCs w:val="24"/>
          <w:lang w:bidi="kn-IN"/>
        </w:rPr>
        <w:t xml:space="preserve">, I have tagged them as personal. Surprisingly, there are people sharing their emotions and problems like suicidal attempts, domestic violence by husband, not enough money to get a lawyer etc., and have been getting very supportive responses as well. This kind of posts and comments have been tagged as </w:t>
      </w:r>
      <w:commentRangeStart w:id="11"/>
      <w:r w:rsidR="00834998" w:rsidRPr="00EA6F2F">
        <w:rPr>
          <w:rFonts w:ascii="Times New Roman" w:hAnsi="Times New Roman" w:cs="Times New Roman"/>
          <w:sz w:val="24"/>
          <w:szCs w:val="24"/>
          <w:lang w:bidi="kn-IN"/>
        </w:rPr>
        <w:t>intimate level</w:t>
      </w:r>
      <w:commentRangeEnd w:id="11"/>
      <w:r w:rsidR="00503F3B">
        <w:rPr>
          <w:rStyle w:val="CommentReference"/>
        </w:rPr>
        <w:commentReference w:id="11"/>
      </w:r>
      <w:r w:rsidR="00834998" w:rsidRPr="00EA6F2F">
        <w:rPr>
          <w:rFonts w:ascii="Times New Roman" w:hAnsi="Times New Roman" w:cs="Times New Roman"/>
          <w:sz w:val="24"/>
          <w:szCs w:val="24"/>
          <w:lang w:bidi="kn-IN"/>
        </w:rPr>
        <w:t>.</w:t>
      </w:r>
    </w:p>
    <w:p w14:paraId="19BCE399" w14:textId="77777777" w:rsidR="00C071DF" w:rsidRPr="00EA6F2F" w:rsidRDefault="00C071DF" w:rsidP="0063243F">
      <w:pPr>
        <w:pStyle w:val="NoSpacing"/>
        <w:rPr>
          <w:rFonts w:ascii="Times New Roman" w:hAnsi="Times New Roman" w:cs="Times New Roman"/>
          <w:sz w:val="24"/>
          <w:szCs w:val="24"/>
          <w:lang w:bidi="kn-IN"/>
        </w:rPr>
      </w:pPr>
    </w:p>
    <w:p w14:paraId="7E741655" w14:textId="77777777" w:rsidR="0063243F" w:rsidRPr="00EA6F2F" w:rsidRDefault="0063243F" w:rsidP="0063243F">
      <w:pPr>
        <w:pStyle w:val="NoSpacing"/>
        <w:rPr>
          <w:rFonts w:ascii="Times New Roman" w:hAnsi="Times New Roman" w:cs="Times New Roman"/>
          <w:i/>
          <w:iCs/>
          <w:sz w:val="24"/>
          <w:szCs w:val="24"/>
          <w:lang w:bidi="kn-IN"/>
        </w:rPr>
      </w:pPr>
      <w:r w:rsidRPr="00EA6F2F">
        <w:rPr>
          <w:rFonts w:ascii="Times New Roman" w:hAnsi="Times New Roman" w:cs="Times New Roman"/>
          <w:i/>
          <w:iCs/>
          <w:sz w:val="24"/>
          <w:szCs w:val="24"/>
          <w:lang w:bidi="kn-IN"/>
        </w:rPr>
        <w:t>Result</w:t>
      </w:r>
    </w:p>
    <w:p w14:paraId="4689AC18" w14:textId="77777777" w:rsidR="005875BE" w:rsidRPr="00EA6F2F" w:rsidRDefault="005875BE" w:rsidP="0063243F">
      <w:pPr>
        <w:pStyle w:val="NoSpacing"/>
        <w:rPr>
          <w:rFonts w:ascii="Times New Roman" w:hAnsi="Times New Roman" w:cs="Times New Roman"/>
          <w:i/>
          <w:iCs/>
          <w:sz w:val="24"/>
          <w:szCs w:val="24"/>
          <w:lang w:bidi="kn-IN"/>
        </w:rPr>
      </w:pPr>
    </w:p>
    <w:p w14:paraId="2A9C003E" w14:textId="77777777" w:rsidR="005875BE" w:rsidRPr="00EA6F2F" w:rsidRDefault="005875BE" w:rsidP="0063243F">
      <w:pPr>
        <w:pStyle w:val="NoSpacing"/>
        <w:rPr>
          <w:rFonts w:ascii="Times New Roman" w:hAnsi="Times New Roman" w:cs="Times New Roman"/>
          <w:b/>
          <w:bCs/>
          <w:sz w:val="24"/>
          <w:szCs w:val="24"/>
          <w:lang w:bidi="kn-IN"/>
        </w:rPr>
      </w:pPr>
      <w:r w:rsidRPr="00EA6F2F">
        <w:rPr>
          <w:rFonts w:ascii="Times New Roman" w:hAnsi="Times New Roman" w:cs="Times New Roman"/>
          <w:b/>
          <w:bCs/>
          <w:sz w:val="24"/>
          <w:szCs w:val="24"/>
          <w:lang w:bidi="kn-IN"/>
        </w:rPr>
        <w:t>Purpose of posts</w:t>
      </w:r>
    </w:p>
    <w:p w14:paraId="3DC2171A" w14:textId="77777777" w:rsidR="005875BE" w:rsidRPr="00EA6F2F" w:rsidRDefault="005875BE" w:rsidP="0063243F">
      <w:pPr>
        <w:pStyle w:val="NoSpacing"/>
        <w:rPr>
          <w:rFonts w:ascii="Times New Roman" w:hAnsi="Times New Roman" w:cs="Times New Roman"/>
          <w:i/>
          <w:iCs/>
          <w:sz w:val="24"/>
          <w:szCs w:val="24"/>
          <w:lang w:bidi="kn-IN"/>
        </w:rPr>
      </w:pPr>
    </w:p>
    <w:p w14:paraId="59FD0C59" w14:textId="77777777" w:rsidR="005875BE" w:rsidRPr="00EA6F2F" w:rsidRDefault="005875BE" w:rsidP="0063243F">
      <w:pPr>
        <w:pStyle w:val="NoSpacing"/>
        <w:rPr>
          <w:rFonts w:ascii="Times New Roman" w:hAnsi="Times New Roman" w:cs="Times New Roman"/>
          <w:i/>
          <w:iCs/>
          <w:sz w:val="24"/>
          <w:szCs w:val="24"/>
          <w:lang w:bidi="kn-IN"/>
        </w:rPr>
      </w:pPr>
      <w:r w:rsidRPr="00EA6F2F">
        <w:rPr>
          <w:rFonts w:ascii="Times New Roman" w:hAnsi="Times New Roman" w:cs="Times New Roman"/>
          <w:i/>
          <w:iCs/>
          <w:noProof/>
          <w:sz w:val="24"/>
          <w:szCs w:val="24"/>
          <w:lang w:eastAsia="en-US"/>
        </w:rPr>
        <w:drawing>
          <wp:inline distT="0" distB="0" distL="0" distR="0" wp14:anchorId="4AB84003" wp14:editId="197C8896">
            <wp:extent cx="6048375" cy="29813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CF8C3F" w14:textId="77777777" w:rsidR="0063243F" w:rsidRPr="00EA6F2F" w:rsidRDefault="0063243F" w:rsidP="0063243F">
      <w:pPr>
        <w:pStyle w:val="NoSpacing"/>
        <w:rPr>
          <w:rFonts w:ascii="Times New Roman" w:hAnsi="Times New Roman" w:cs="Times New Roman"/>
          <w:sz w:val="24"/>
          <w:szCs w:val="24"/>
          <w:lang w:bidi="kn-IN"/>
        </w:rPr>
      </w:pPr>
    </w:p>
    <w:p w14:paraId="44442587" w14:textId="77777777" w:rsidR="005875BE" w:rsidRPr="00EA6F2F" w:rsidRDefault="005875BE" w:rsidP="0063243F">
      <w:pPr>
        <w:pStyle w:val="NoSpacing"/>
        <w:jc w:val="both"/>
        <w:rPr>
          <w:rFonts w:ascii="Times New Roman" w:hAnsi="Times New Roman" w:cs="Times New Roman"/>
          <w:b/>
          <w:bCs/>
          <w:sz w:val="24"/>
          <w:szCs w:val="24"/>
          <w:lang w:bidi="kn-IN"/>
        </w:rPr>
      </w:pPr>
      <w:r w:rsidRPr="00EA6F2F">
        <w:rPr>
          <w:rFonts w:ascii="Times New Roman" w:hAnsi="Times New Roman" w:cs="Times New Roman"/>
          <w:b/>
          <w:bCs/>
          <w:sz w:val="24"/>
          <w:szCs w:val="24"/>
          <w:lang w:bidi="kn-IN"/>
        </w:rPr>
        <w:t>Purpose of comments</w:t>
      </w:r>
    </w:p>
    <w:p w14:paraId="05608151" w14:textId="77777777" w:rsidR="005875BE" w:rsidRPr="00EA6F2F" w:rsidRDefault="00834998" w:rsidP="0063243F">
      <w:pPr>
        <w:pStyle w:val="NoSpacing"/>
        <w:jc w:val="both"/>
        <w:rPr>
          <w:rFonts w:ascii="Times New Roman" w:hAnsi="Times New Roman" w:cs="Times New Roman"/>
          <w:b/>
          <w:bCs/>
          <w:sz w:val="24"/>
          <w:szCs w:val="24"/>
          <w:lang w:bidi="kn-IN"/>
        </w:rPr>
      </w:pPr>
      <w:r w:rsidRPr="00EA6F2F">
        <w:rPr>
          <w:rFonts w:ascii="Times New Roman" w:hAnsi="Times New Roman" w:cs="Times New Roman"/>
          <w:b/>
          <w:bCs/>
          <w:noProof/>
          <w:sz w:val="24"/>
          <w:szCs w:val="24"/>
          <w:lang w:eastAsia="en-US"/>
        </w:rPr>
        <mc:AlternateContent>
          <mc:Choice Requires="wps">
            <w:drawing>
              <wp:anchor distT="0" distB="0" distL="114300" distR="114300" simplePos="0" relativeHeight="251667456" behindDoc="0" locked="0" layoutInCell="1" allowOverlap="1" wp14:anchorId="59909FA2" wp14:editId="1C48EC16">
                <wp:simplePos x="0" y="0"/>
                <wp:positionH relativeFrom="column">
                  <wp:posOffset>-1</wp:posOffset>
                </wp:positionH>
                <wp:positionV relativeFrom="paragraph">
                  <wp:posOffset>3850005</wp:posOffset>
                </wp:positionV>
                <wp:extent cx="60483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EE016A7"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303.15pt" to="476.25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" strokecolor="black [3200]" strokeweight=".5pt">
                <v:stroke joinstyle="miter"/>
              </v:line>
            </w:pict>
          </mc:Fallback>
        </mc:AlternateContent>
      </w:r>
      <w:r w:rsidR="005875BE" w:rsidRPr="00EA6F2F">
        <w:rPr>
          <w:rFonts w:ascii="Times New Roman" w:hAnsi="Times New Roman" w:cs="Times New Roman"/>
          <w:b/>
          <w:bCs/>
          <w:noProof/>
          <w:sz w:val="24"/>
          <w:szCs w:val="24"/>
          <w:lang w:eastAsia="en-US"/>
        </w:rPr>
        <w:drawing>
          <wp:inline distT="0" distB="0" distL="0" distR="0" wp14:anchorId="3495C07D" wp14:editId="70065399">
            <wp:extent cx="6048375" cy="38481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4DA8A9" w14:textId="77777777" w:rsidR="005875BE" w:rsidRPr="00EA6F2F" w:rsidRDefault="005875BE" w:rsidP="0063243F">
      <w:pPr>
        <w:pStyle w:val="NoSpacing"/>
        <w:jc w:val="both"/>
        <w:rPr>
          <w:rFonts w:ascii="Times New Roman" w:hAnsi="Times New Roman" w:cs="Times New Roman"/>
          <w:i/>
          <w:iCs/>
          <w:sz w:val="24"/>
          <w:szCs w:val="24"/>
          <w:lang w:bidi="kn-IN"/>
        </w:rPr>
      </w:pPr>
    </w:p>
    <w:p w14:paraId="584C49FD" w14:textId="77777777" w:rsidR="005875BE" w:rsidRPr="00EA6F2F" w:rsidRDefault="005875BE" w:rsidP="0063243F">
      <w:pPr>
        <w:pStyle w:val="NoSpacing"/>
        <w:jc w:val="both"/>
        <w:rPr>
          <w:rFonts w:ascii="Times New Roman" w:hAnsi="Times New Roman" w:cs="Times New Roman"/>
          <w:b/>
          <w:bCs/>
          <w:sz w:val="24"/>
          <w:szCs w:val="24"/>
          <w:lang w:bidi="kn-IN"/>
        </w:rPr>
      </w:pPr>
      <w:commentRangeStart w:id="12"/>
      <w:r w:rsidRPr="00EA6F2F">
        <w:rPr>
          <w:rFonts w:ascii="Times New Roman" w:hAnsi="Times New Roman" w:cs="Times New Roman"/>
          <w:b/>
          <w:bCs/>
          <w:sz w:val="24"/>
          <w:szCs w:val="24"/>
          <w:lang w:bidi="kn-IN"/>
        </w:rPr>
        <w:t>Tone</w:t>
      </w:r>
      <w:r w:rsidR="000F0EF0" w:rsidRPr="00EA6F2F">
        <w:rPr>
          <w:rFonts w:ascii="Times New Roman" w:hAnsi="Times New Roman" w:cs="Times New Roman"/>
          <w:b/>
          <w:bCs/>
          <w:sz w:val="24"/>
          <w:szCs w:val="24"/>
          <w:lang w:bidi="kn-IN"/>
        </w:rPr>
        <w:t>- Posts</w:t>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t>Tone-Comments</w:t>
      </w:r>
      <w:commentRangeEnd w:id="12"/>
      <w:r w:rsidR="00D24E1D">
        <w:rPr>
          <w:rStyle w:val="CommentReference"/>
        </w:rPr>
        <w:commentReference w:id="12"/>
      </w:r>
    </w:p>
    <w:p w14:paraId="01BF4CA6" w14:textId="77777777" w:rsidR="000A43E6" w:rsidRPr="00EA6F2F" w:rsidRDefault="000A43E6" w:rsidP="000A43E6">
      <w:pPr>
        <w:pStyle w:val="NoSpacing"/>
        <w:rPr>
          <w:rFonts w:ascii="Times New Roman" w:hAnsi="Times New Roman" w:cs="Times New Roman"/>
          <w:b/>
          <w:bCs/>
          <w:sz w:val="24"/>
          <w:szCs w:val="24"/>
          <w:lang w:bidi="kn-IN"/>
        </w:rPr>
      </w:pPr>
    </w:p>
    <w:p w14:paraId="22EC38B3" w14:textId="77777777" w:rsidR="005875BE" w:rsidRPr="00EA6F2F" w:rsidRDefault="005875BE" w:rsidP="000A43E6">
      <w:pPr>
        <w:pStyle w:val="NoSpacing"/>
        <w:jc w:val="right"/>
        <w:rPr>
          <w:rFonts w:ascii="Times New Roman" w:hAnsi="Times New Roman" w:cs="Times New Roman"/>
          <w:i/>
          <w:iCs/>
          <w:sz w:val="24"/>
          <w:szCs w:val="24"/>
          <w:lang w:bidi="kn-IN"/>
        </w:rPr>
      </w:pPr>
      <w:r w:rsidRPr="00EA6F2F">
        <w:rPr>
          <w:rFonts w:ascii="Times New Roman" w:hAnsi="Times New Roman" w:cs="Times New Roman"/>
          <w:b/>
          <w:bCs/>
          <w:noProof/>
          <w:sz w:val="24"/>
          <w:szCs w:val="24"/>
          <w:lang w:eastAsia="en-US"/>
        </w:rPr>
        <w:drawing>
          <wp:anchor distT="0" distB="0" distL="114300" distR="114300" simplePos="0" relativeHeight="251658240" behindDoc="0" locked="0" layoutInCell="1" allowOverlap="1" wp14:anchorId="3DC20CC4" wp14:editId="5870A287">
            <wp:simplePos x="0" y="0"/>
            <wp:positionH relativeFrom="column">
              <wp:posOffset>0</wp:posOffset>
            </wp:positionH>
            <wp:positionV relativeFrom="paragraph">
              <wp:posOffset>1905</wp:posOffset>
            </wp:positionV>
            <wp:extent cx="2609850" cy="2543175"/>
            <wp:effectExtent l="0" t="0" r="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Pr="00EA6F2F">
        <w:rPr>
          <w:rFonts w:ascii="Times New Roman" w:hAnsi="Times New Roman" w:cs="Times New Roman"/>
          <w:i/>
          <w:iCs/>
          <w:noProof/>
          <w:sz w:val="24"/>
          <w:szCs w:val="24"/>
          <w:lang w:eastAsia="en-US"/>
        </w:rPr>
        <w:drawing>
          <wp:inline distT="0" distB="0" distL="0" distR="0" wp14:anchorId="74180163" wp14:editId="57FA25D4">
            <wp:extent cx="2686050" cy="24860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47EDF0" w14:textId="77777777" w:rsidR="005875BE" w:rsidRPr="00EA6F2F" w:rsidRDefault="005875BE" w:rsidP="0063243F">
      <w:pPr>
        <w:pStyle w:val="NoSpacing"/>
        <w:jc w:val="both"/>
        <w:rPr>
          <w:rFonts w:ascii="Times New Roman" w:hAnsi="Times New Roman" w:cs="Times New Roman"/>
          <w:i/>
          <w:iCs/>
          <w:sz w:val="24"/>
          <w:szCs w:val="24"/>
          <w:lang w:bidi="kn-IN"/>
        </w:rPr>
      </w:pPr>
    </w:p>
    <w:p w14:paraId="718008E5" w14:textId="77777777" w:rsidR="000F0EF0" w:rsidRPr="00EA6F2F" w:rsidRDefault="000F0EF0" w:rsidP="0063243F">
      <w:pPr>
        <w:pStyle w:val="NoSpacing"/>
        <w:jc w:val="both"/>
        <w:rPr>
          <w:rFonts w:ascii="Times New Roman" w:hAnsi="Times New Roman" w:cs="Times New Roman"/>
          <w:b/>
          <w:bCs/>
          <w:sz w:val="24"/>
          <w:szCs w:val="24"/>
          <w:lang w:bidi="kn-IN"/>
        </w:rPr>
      </w:pPr>
    </w:p>
    <w:p w14:paraId="57E22AEE" w14:textId="77777777" w:rsidR="000F0EF0" w:rsidRPr="00EA6F2F" w:rsidRDefault="000F0EF0" w:rsidP="0063243F">
      <w:pPr>
        <w:pStyle w:val="NoSpacing"/>
        <w:jc w:val="both"/>
        <w:rPr>
          <w:rFonts w:ascii="Times New Roman" w:hAnsi="Times New Roman" w:cs="Times New Roman"/>
          <w:b/>
          <w:bCs/>
          <w:sz w:val="24"/>
          <w:szCs w:val="24"/>
          <w:lang w:bidi="kn-IN"/>
        </w:rPr>
      </w:pPr>
    </w:p>
    <w:p w14:paraId="1A95E27A" w14:textId="77777777" w:rsidR="000F0EF0" w:rsidRPr="00EA6F2F" w:rsidRDefault="000F0EF0" w:rsidP="0063243F">
      <w:pPr>
        <w:pStyle w:val="NoSpacing"/>
        <w:jc w:val="both"/>
        <w:rPr>
          <w:rFonts w:ascii="Times New Roman" w:hAnsi="Times New Roman" w:cs="Times New Roman"/>
          <w:b/>
          <w:bCs/>
          <w:sz w:val="24"/>
          <w:szCs w:val="24"/>
          <w:lang w:bidi="kn-IN"/>
        </w:rPr>
      </w:pPr>
    </w:p>
    <w:p w14:paraId="031E1906" w14:textId="77777777" w:rsidR="000A43E6" w:rsidRPr="00EA6F2F" w:rsidRDefault="005875BE" w:rsidP="000A43E6">
      <w:pPr>
        <w:pStyle w:val="NoSpacing"/>
        <w:jc w:val="both"/>
        <w:rPr>
          <w:rFonts w:ascii="Times New Roman" w:hAnsi="Times New Roman" w:cs="Times New Roman"/>
          <w:b/>
          <w:bCs/>
          <w:sz w:val="24"/>
          <w:szCs w:val="24"/>
          <w:lang w:bidi="kn-IN"/>
        </w:rPr>
      </w:pPr>
      <w:commentRangeStart w:id="13"/>
      <w:r w:rsidRPr="00EA6F2F">
        <w:rPr>
          <w:rFonts w:ascii="Times New Roman" w:hAnsi="Times New Roman" w:cs="Times New Roman"/>
          <w:b/>
          <w:bCs/>
          <w:sz w:val="24"/>
          <w:szCs w:val="24"/>
          <w:lang w:bidi="kn-IN"/>
        </w:rPr>
        <w:t>Nature of experience</w:t>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r>
      <w:r w:rsidR="000A43E6" w:rsidRPr="00EA6F2F">
        <w:rPr>
          <w:rFonts w:ascii="Times New Roman" w:hAnsi="Times New Roman" w:cs="Times New Roman"/>
          <w:b/>
          <w:bCs/>
          <w:sz w:val="24"/>
          <w:szCs w:val="24"/>
          <w:lang w:bidi="kn-IN"/>
        </w:rPr>
        <w:tab/>
        <w:t>Intimacy</w:t>
      </w:r>
      <w:commentRangeEnd w:id="13"/>
      <w:r w:rsidR="003535A4">
        <w:rPr>
          <w:rStyle w:val="CommentReference"/>
        </w:rPr>
        <w:commentReference w:id="13"/>
      </w:r>
    </w:p>
    <w:p w14:paraId="34B29F39" w14:textId="77777777" w:rsidR="005875BE" w:rsidRPr="00EA6F2F" w:rsidRDefault="005875BE" w:rsidP="0063243F">
      <w:pPr>
        <w:pStyle w:val="NoSpacing"/>
        <w:jc w:val="both"/>
        <w:rPr>
          <w:rFonts w:ascii="Times New Roman" w:hAnsi="Times New Roman" w:cs="Times New Roman"/>
          <w:i/>
          <w:iCs/>
          <w:sz w:val="24"/>
          <w:szCs w:val="24"/>
          <w:lang w:bidi="kn-IN"/>
        </w:rPr>
      </w:pPr>
    </w:p>
    <w:p w14:paraId="43930F59" w14:textId="77777777" w:rsidR="005875BE" w:rsidRPr="00EA6F2F" w:rsidRDefault="00834998" w:rsidP="000A43E6">
      <w:pPr>
        <w:pStyle w:val="NoSpacing"/>
        <w:jc w:val="right"/>
        <w:rPr>
          <w:rFonts w:ascii="Times New Roman" w:hAnsi="Times New Roman" w:cs="Times New Roman"/>
          <w:i/>
          <w:iCs/>
          <w:sz w:val="24"/>
          <w:szCs w:val="24"/>
          <w:lang w:bidi="kn-IN"/>
        </w:rPr>
      </w:pPr>
      <w:r w:rsidRPr="00EA6F2F">
        <w:rPr>
          <w:rFonts w:ascii="Times New Roman" w:hAnsi="Times New Roman" w:cs="Times New Roman"/>
          <w:i/>
          <w:iCs/>
          <w:noProof/>
          <w:sz w:val="24"/>
          <w:szCs w:val="24"/>
          <w:lang w:eastAsia="en-US"/>
        </w:rPr>
        <mc:AlternateContent>
          <mc:Choice Requires="wps">
            <w:drawing>
              <wp:anchor distT="0" distB="0" distL="114300" distR="114300" simplePos="0" relativeHeight="251666432" behindDoc="0" locked="0" layoutInCell="1" allowOverlap="1" wp14:anchorId="328A2164" wp14:editId="782FB7F7">
                <wp:simplePos x="0" y="0"/>
                <wp:positionH relativeFrom="column">
                  <wp:posOffset>3256915</wp:posOffset>
                </wp:positionH>
                <wp:positionV relativeFrom="paragraph">
                  <wp:posOffset>2575560</wp:posOffset>
                </wp:positionV>
                <wp:extent cx="2676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12324E"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45pt,202.8pt" to="467.2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" strokecolor="black [3200]" strokeweight=".5pt">
                <v:stroke joinstyle="miter"/>
              </v:line>
            </w:pict>
          </mc:Fallback>
        </mc:AlternateContent>
      </w:r>
      <w:r w:rsidR="005875BE" w:rsidRPr="00EA6F2F">
        <w:rPr>
          <w:rFonts w:ascii="Times New Roman" w:hAnsi="Times New Roman" w:cs="Times New Roman"/>
          <w:i/>
          <w:iCs/>
          <w:noProof/>
          <w:sz w:val="24"/>
          <w:szCs w:val="24"/>
          <w:lang w:eastAsia="en-US"/>
        </w:rPr>
        <w:drawing>
          <wp:anchor distT="0" distB="0" distL="114300" distR="114300" simplePos="0" relativeHeight="251659264" behindDoc="0" locked="0" layoutInCell="1" allowOverlap="1" wp14:anchorId="59B1793D" wp14:editId="0884F267">
            <wp:simplePos x="0" y="0"/>
            <wp:positionH relativeFrom="column">
              <wp:posOffset>0</wp:posOffset>
            </wp:positionH>
            <wp:positionV relativeFrom="paragraph">
              <wp:posOffset>-1905</wp:posOffset>
            </wp:positionV>
            <wp:extent cx="2609850" cy="25527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5875BE" w:rsidRPr="00EA6F2F">
        <w:rPr>
          <w:rFonts w:ascii="Times New Roman" w:hAnsi="Times New Roman" w:cs="Times New Roman"/>
          <w:i/>
          <w:iCs/>
          <w:noProof/>
          <w:sz w:val="24"/>
          <w:szCs w:val="24"/>
          <w:lang w:eastAsia="en-US"/>
        </w:rPr>
        <w:drawing>
          <wp:inline distT="0" distB="0" distL="0" distR="0" wp14:anchorId="6F5419B4" wp14:editId="086B08C1">
            <wp:extent cx="2676525" cy="25717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C0984E" w14:textId="77777777" w:rsidR="005875BE" w:rsidRPr="00EA6F2F" w:rsidRDefault="005875BE" w:rsidP="0063243F">
      <w:pPr>
        <w:pStyle w:val="NoSpacing"/>
        <w:jc w:val="both"/>
        <w:rPr>
          <w:rFonts w:ascii="Times New Roman" w:hAnsi="Times New Roman" w:cs="Times New Roman"/>
          <w:i/>
          <w:iCs/>
          <w:sz w:val="24"/>
          <w:szCs w:val="24"/>
          <w:lang w:bidi="kn-IN"/>
        </w:rPr>
      </w:pPr>
    </w:p>
    <w:p w14:paraId="269FD369" w14:textId="77777777" w:rsidR="005875BE" w:rsidRPr="00EA6F2F" w:rsidRDefault="005875BE" w:rsidP="005875BE">
      <w:pPr>
        <w:pStyle w:val="NoSpacing"/>
        <w:jc w:val="both"/>
        <w:rPr>
          <w:rFonts w:ascii="Times New Roman" w:hAnsi="Times New Roman" w:cs="Times New Roman"/>
          <w:b/>
          <w:bCs/>
          <w:sz w:val="24"/>
          <w:szCs w:val="24"/>
          <w:lang w:bidi="kn-IN"/>
        </w:rPr>
      </w:pPr>
      <w:r w:rsidRPr="00EA6F2F">
        <w:rPr>
          <w:rFonts w:ascii="Times New Roman" w:hAnsi="Times New Roman" w:cs="Times New Roman"/>
          <w:b/>
          <w:bCs/>
          <w:sz w:val="24"/>
          <w:szCs w:val="24"/>
          <w:lang w:bidi="kn-IN"/>
        </w:rPr>
        <w:t>Interpretation</w:t>
      </w:r>
    </w:p>
    <w:p w14:paraId="5C7E2C59" w14:textId="11EC93E7" w:rsidR="005875BE" w:rsidRPr="00EA6F2F" w:rsidRDefault="005875BE" w:rsidP="005875BE">
      <w:pPr>
        <w:pStyle w:val="NoSpacing"/>
        <w:jc w:val="both"/>
        <w:rPr>
          <w:rFonts w:ascii="Times New Roman" w:hAnsi="Times New Roman" w:cs="Times New Roman"/>
          <w:sz w:val="24"/>
          <w:szCs w:val="24"/>
          <w:lang w:bidi="kn-IN"/>
        </w:rPr>
      </w:pPr>
      <w:r w:rsidRPr="00EA6F2F">
        <w:rPr>
          <w:rFonts w:ascii="Times New Roman" w:hAnsi="Times New Roman" w:cs="Times New Roman"/>
          <w:sz w:val="24"/>
          <w:szCs w:val="24"/>
          <w:lang w:bidi="kn-IN"/>
        </w:rPr>
        <w:t>Posts are supportive, informative and whiny, comments however are positive in terms of supporting the negativity of the posts.</w:t>
      </w:r>
      <w:r w:rsidR="003A4599" w:rsidRPr="00EA6F2F">
        <w:rPr>
          <w:rFonts w:ascii="Times New Roman" w:hAnsi="Times New Roman" w:cs="Times New Roman"/>
          <w:sz w:val="24"/>
          <w:szCs w:val="24"/>
          <w:lang w:bidi="kn-IN"/>
        </w:rPr>
        <w:t xml:space="preserve"> </w:t>
      </w:r>
      <w:r w:rsidRPr="00EA6F2F">
        <w:rPr>
          <w:rFonts w:ascii="Times New Roman" w:hAnsi="Times New Roman" w:cs="Times New Roman"/>
          <w:sz w:val="24"/>
          <w:szCs w:val="24"/>
          <w:lang w:bidi="kn-IN"/>
        </w:rPr>
        <w:t>Tone</w:t>
      </w:r>
      <w:r w:rsidR="003A4599" w:rsidRPr="00EA6F2F">
        <w:rPr>
          <w:rFonts w:ascii="Times New Roman" w:hAnsi="Times New Roman" w:cs="Times New Roman"/>
          <w:sz w:val="24"/>
          <w:szCs w:val="24"/>
          <w:lang w:bidi="kn-IN"/>
        </w:rPr>
        <w:t xml:space="preserve"> of the posts is </w:t>
      </w:r>
      <w:commentRangeStart w:id="14"/>
      <w:r w:rsidR="003A4599" w:rsidRPr="00EA6F2F">
        <w:rPr>
          <w:rFonts w:ascii="Times New Roman" w:hAnsi="Times New Roman" w:cs="Times New Roman"/>
          <w:sz w:val="24"/>
          <w:szCs w:val="24"/>
          <w:lang w:bidi="kn-IN"/>
        </w:rPr>
        <w:t>confusing</w:t>
      </w:r>
      <w:commentRangeEnd w:id="14"/>
      <w:r w:rsidR="002423D2">
        <w:rPr>
          <w:rStyle w:val="CommentReference"/>
        </w:rPr>
        <w:commentReference w:id="14"/>
      </w:r>
      <w:r w:rsidR="003A4599" w:rsidRPr="00EA6F2F">
        <w:rPr>
          <w:rFonts w:ascii="Times New Roman" w:hAnsi="Times New Roman" w:cs="Times New Roman"/>
          <w:sz w:val="24"/>
          <w:szCs w:val="24"/>
          <w:lang w:bidi="kn-IN"/>
        </w:rPr>
        <w:t>, people felt h</w:t>
      </w:r>
      <w:r w:rsidRPr="00EA6F2F">
        <w:rPr>
          <w:rFonts w:ascii="Times New Roman" w:hAnsi="Times New Roman" w:cs="Times New Roman"/>
          <w:sz w:val="24"/>
          <w:szCs w:val="24"/>
          <w:lang w:bidi="kn-IN"/>
        </w:rPr>
        <w:t>elpless</w:t>
      </w:r>
      <w:r w:rsidR="003A4599" w:rsidRPr="00EA6F2F">
        <w:rPr>
          <w:rFonts w:ascii="Times New Roman" w:hAnsi="Times New Roman" w:cs="Times New Roman"/>
          <w:sz w:val="24"/>
          <w:szCs w:val="24"/>
          <w:lang w:bidi="kn-IN"/>
        </w:rPr>
        <w:t xml:space="preserve"> and lot of e</w:t>
      </w:r>
      <w:r w:rsidRPr="00EA6F2F">
        <w:rPr>
          <w:rFonts w:ascii="Times New Roman" w:hAnsi="Times New Roman" w:cs="Times New Roman"/>
          <w:sz w:val="24"/>
          <w:szCs w:val="24"/>
          <w:lang w:bidi="kn-IN"/>
        </w:rPr>
        <w:t>xpectation</w:t>
      </w:r>
      <w:r w:rsidR="003A4599" w:rsidRPr="00EA6F2F">
        <w:rPr>
          <w:rFonts w:ascii="Times New Roman" w:hAnsi="Times New Roman" w:cs="Times New Roman"/>
          <w:sz w:val="24"/>
          <w:szCs w:val="24"/>
          <w:lang w:bidi="kn-IN"/>
        </w:rPr>
        <w:t xml:space="preserve"> regarding the changes to be made and </w:t>
      </w:r>
      <w:commentRangeStart w:id="15"/>
      <w:r w:rsidR="003A4599" w:rsidRPr="00EA6F2F">
        <w:rPr>
          <w:rFonts w:ascii="Times New Roman" w:hAnsi="Times New Roman" w:cs="Times New Roman"/>
          <w:sz w:val="24"/>
          <w:szCs w:val="24"/>
          <w:lang w:bidi="kn-IN"/>
        </w:rPr>
        <w:t>the voices heard were clearly made out of the posts.</w:t>
      </w:r>
      <w:commentRangeEnd w:id="15"/>
      <w:r w:rsidR="002423D2">
        <w:rPr>
          <w:rStyle w:val="CommentReference"/>
        </w:rPr>
        <w:commentReference w:id="15"/>
      </w:r>
      <w:r w:rsidR="003A4599" w:rsidRPr="00EA6F2F">
        <w:rPr>
          <w:rFonts w:ascii="Times New Roman" w:hAnsi="Times New Roman" w:cs="Times New Roman"/>
          <w:sz w:val="24"/>
          <w:szCs w:val="24"/>
          <w:lang w:bidi="kn-IN"/>
        </w:rPr>
        <w:t xml:space="preserve"> </w:t>
      </w:r>
      <w:commentRangeStart w:id="16"/>
      <w:r w:rsidR="003A4599" w:rsidRPr="00EA6F2F">
        <w:rPr>
          <w:rFonts w:ascii="Times New Roman" w:hAnsi="Times New Roman" w:cs="Times New Roman"/>
          <w:sz w:val="24"/>
          <w:szCs w:val="24"/>
          <w:lang w:bidi="kn-IN"/>
        </w:rPr>
        <w:t xml:space="preserve">Educated people with software background felt their career was </w:t>
      </w:r>
      <w:del w:id="17" w:author="Herring Susan" w:date="2014-12-07T02:32:00Z">
        <w:r w:rsidR="003A4599" w:rsidRPr="00EA6F2F" w:rsidDel="002423D2">
          <w:rPr>
            <w:rFonts w:ascii="Times New Roman" w:hAnsi="Times New Roman" w:cs="Times New Roman"/>
            <w:sz w:val="24"/>
            <w:szCs w:val="24"/>
            <w:lang w:bidi="kn-IN"/>
          </w:rPr>
          <w:delText xml:space="preserve">ruining </w:delText>
        </w:r>
      </w:del>
      <w:ins w:id="18" w:author="Herring Susan" w:date="2014-12-07T02:32:00Z">
        <w:r w:rsidR="002423D2">
          <w:rPr>
            <w:rFonts w:ascii="Times New Roman" w:hAnsi="Times New Roman" w:cs="Times New Roman"/>
            <w:sz w:val="24"/>
            <w:szCs w:val="24"/>
            <w:lang w:bidi="kn-IN"/>
          </w:rPr>
          <w:t>being ruined</w:t>
        </w:r>
        <w:r w:rsidR="002423D2" w:rsidRPr="00EA6F2F">
          <w:rPr>
            <w:rFonts w:ascii="Times New Roman" w:hAnsi="Times New Roman" w:cs="Times New Roman"/>
            <w:sz w:val="24"/>
            <w:szCs w:val="24"/>
            <w:lang w:bidi="kn-IN"/>
          </w:rPr>
          <w:t xml:space="preserve"> </w:t>
        </w:r>
      </w:ins>
      <w:r w:rsidR="003A4599" w:rsidRPr="00EA6F2F">
        <w:rPr>
          <w:rFonts w:ascii="Times New Roman" w:hAnsi="Times New Roman" w:cs="Times New Roman"/>
          <w:sz w:val="24"/>
          <w:szCs w:val="24"/>
          <w:lang w:bidi="kn-IN"/>
        </w:rPr>
        <w:t xml:space="preserve">and </w:t>
      </w:r>
      <w:ins w:id="19" w:author="Herring Susan" w:date="2014-12-07T02:32:00Z">
        <w:r w:rsidR="002423D2">
          <w:rPr>
            <w:rFonts w:ascii="Times New Roman" w:hAnsi="Times New Roman" w:cs="Times New Roman"/>
            <w:sz w:val="24"/>
            <w:szCs w:val="24"/>
            <w:lang w:bidi="kn-IN"/>
          </w:rPr>
          <w:t xml:space="preserve">they were </w:t>
        </w:r>
      </w:ins>
      <w:r w:rsidR="003A4599" w:rsidRPr="00EA6F2F">
        <w:rPr>
          <w:rFonts w:ascii="Times New Roman" w:hAnsi="Times New Roman" w:cs="Times New Roman"/>
          <w:sz w:val="24"/>
          <w:szCs w:val="24"/>
          <w:lang w:bidi="kn-IN"/>
        </w:rPr>
        <w:t>s</w:t>
      </w:r>
      <w:r w:rsidR="006905ED" w:rsidRPr="00EA6F2F">
        <w:rPr>
          <w:rFonts w:ascii="Times New Roman" w:hAnsi="Times New Roman" w:cs="Times New Roman"/>
          <w:sz w:val="24"/>
          <w:szCs w:val="24"/>
          <w:lang w:bidi="kn-IN"/>
        </w:rPr>
        <w:t>ca</w:t>
      </w:r>
      <w:r w:rsidR="003A4599" w:rsidRPr="00EA6F2F">
        <w:rPr>
          <w:rFonts w:ascii="Times New Roman" w:hAnsi="Times New Roman" w:cs="Times New Roman"/>
          <w:sz w:val="24"/>
          <w:szCs w:val="24"/>
          <w:lang w:bidi="kn-IN"/>
        </w:rPr>
        <w:t>red about time being wasted. It was lonely and depressing for many to stay at home idle and doing nothing. Many ladies expected work permit would be given in near future, which would increase the income in the family. The ladies were from different educational and cultural background</w:t>
      </w:r>
      <w:ins w:id="20" w:author="Herring Susan" w:date="2014-12-07T02:32:00Z">
        <w:r w:rsidR="002423D2">
          <w:rPr>
            <w:rFonts w:ascii="Times New Roman" w:hAnsi="Times New Roman" w:cs="Times New Roman"/>
            <w:sz w:val="24"/>
            <w:szCs w:val="24"/>
            <w:lang w:bidi="kn-IN"/>
          </w:rPr>
          <w:t>s.</w:t>
        </w:r>
      </w:ins>
      <w:del w:id="21" w:author="Herring Susan" w:date="2014-12-07T02:32:00Z">
        <w:r w:rsidR="003A4599" w:rsidRPr="00EA6F2F" w:rsidDel="002423D2">
          <w:rPr>
            <w:rFonts w:ascii="Times New Roman" w:hAnsi="Times New Roman" w:cs="Times New Roman"/>
            <w:sz w:val="24"/>
            <w:szCs w:val="24"/>
            <w:lang w:bidi="kn-IN"/>
          </w:rPr>
          <w:delText>.</w:delText>
        </w:r>
      </w:del>
      <w:r w:rsidR="003A4599" w:rsidRPr="00EA6F2F">
        <w:rPr>
          <w:rFonts w:ascii="Times New Roman" w:hAnsi="Times New Roman" w:cs="Times New Roman"/>
          <w:sz w:val="24"/>
          <w:szCs w:val="24"/>
          <w:lang w:bidi="kn-IN"/>
        </w:rPr>
        <w:t xml:space="preserve"> Many ladies gave up </w:t>
      </w:r>
      <w:r w:rsidR="000A55C4" w:rsidRPr="00EA6F2F">
        <w:rPr>
          <w:rFonts w:ascii="Times New Roman" w:hAnsi="Times New Roman" w:cs="Times New Roman"/>
          <w:sz w:val="24"/>
          <w:szCs w:val="24"/>
          <w:lang w:bidi="kn-IN"/>
        </w:rPr>
        <w:t>hope that</w:t>
      </w:r>
      <w:r w:rsidR="003A4599" w:rsidRPr="00EA6F2F">
        <w:rPr>
          <w:rFonts w:ascii="Times New Roman" w:hAnsi="Times New Roman" w:cs="Times New Roman"/>
          <w:sz w:val="24"/>
          <w:szCs w:val="24"/>
          <w:lang w:bidi="kn-IN"/>
        </w:rPr>
        <w:t xml:space="preserve"> was </w:t>
      </w:r>
      <w:r w:rsidR="000A55C4" w:rsidRPr="00EA6F2F">
        <w:rPr>
          <w:rFonts w:ascii="Times New Roman" w:hAnsi="Times New Roman" w:cs="Times New Roman"/>
          <w:sz w:val="24"/>
          <w:szCs w:val="24"/>
          <w:lang w:bidi="kn-IN"/>
        </w:rPr>
        <w:t>analyzed</w:t>
      </w:r>
      <w:r w:rsidR="003A4599" w:rsidRPr="00EA6F2F">
        <w:rPr>
          <w:rFonts w:ascii="Times New Roman" w:hAnsi="Times New Roman" w:cs="Times New Roman"/>
          <w:sz w:val="24"/>
          <w:szCs w:val="24"/>
          <w:lang w:bidi="kn-IN"/>
        </w:rPr>
        <w:t xml:space="preserve"> through the intimacy anal</w:t>
      </w:r>
      <w:r w:rsidR="008B5AAE" w:rsidRPr="00EA6F2F">
        <w:rPr>
          <w:rFonts w:ascii="Times New Roman" w:hAnsi="Times New Roman" w:cs="Times New Roman"/>
          <w:sz w:val="24"/>
          <w:szCs w:val="24"/>
          <w:lang w:bidi="kn-IN"/>
        </w:rPr>
        <w:t>ysis between users and their ton</w:t>
      </w:r>
      <w:r w:rsidR="003A4599" w:rsidRPr="00EA6F2F">
        <w:rPr>
          <w:rFonts w:ascii="Times New Roman" w:hAnsi="Times New Roman" w:cs="Times New Roman"/>
          <w:sz w:val="24"/>
          <w:szCs w:val="24"/>
          <w:lang w:bidi="kn-IN"/>
        </w:rPr>
        <w:t xml:space="preserve">e of posts. Some were very determined and found or were willing to find </w:t>
      </w:r>
      <w:r w:rsidR="000A55C4" w:rsidRPr="00EA6F2F">
        <w:rPr>
          <w:rFonts w:ascii="Times New Roman" w:hAnsi="Times New Roman" w:cs="Times New Roman"/>
          <w:sz w:val="24"/>
          <w:szCs w:val="24"/>
          <w:lang w:bidi="kn-IN"/>
        </w:rPr>
        <w:t>alternatives</w:t>
      </w:r>
      <w:r w:rsidR="003A4599" w:rsidRPr="00EA6F2F">
        <w:rPr>
          <w:rFonts w:ascii="Times New Roman" w:hAnsi="Times New Roman" w:cs="Times New Roman"/>
          <w:sz w:val="24"/>
          <w:szCs w:val="24"/>
          <w:lang w:bidi="kn-IN"/>
        </w:rPr>
        <w:t xml:space="preserve">. Many ladies underwent through lot of mental </w:t>
      </w:r>
      <w:r w:rsidR="000A55C4" w:rsidRPr="00EA6F2F">
        <w:rPr>
          <w:rFonts w:ascii="Times New Roman" w:hAnsi="Times New Roman" w:cs="Times New Roman"/>
          <w:sz w:val="24"/>
          <w:szCs w:val="24"/>
          <w:lang w:bidi="kn-IN"/>
        </w:rPr>
        <w:t>disturbances</w:t>
      </w:r>
      <w:r w:rsidR="003A4599" w:rsidRPr="00EA6F2F">
        <w:rPr>
          <w:rFonts w:ascii="Times New Roman" w:hAnsi="Times New Roman" w:cs="Times New Roman"/>
          <w:sz w:val="24"/>
          <w:szCs w:val="24"/>
          <w:lang w:bidi="kn-IN"/>
        </w:rPr>
        <w:t>. Their husband</w:t>
      </w:r>
      <w:r w:rsidR="00FF6668" w:rsidRPr="00EA6F2F">
        <w:rPr>
          <w:rFonts w:ascii="Times New Roman" w:hAnsi="Times New Roman" w:cs="Times New Roman"/>
          <w:sz w:val="24"/>
          <w:szCs w:val="24"/>
          <w:lang w:bidi="kn-IN"/>
        </w:rPr>
        <w:t>’s</w:t>
      </w:r>
      <w:r w:rsidR="003A4599" w:rsidRPr="00EA6F2F">
        <w:rPr>
          <w:rFonts w:ascii="Times New Roman" w:hAnsi="Times New Roman" w:cs="Times New Roman"/>
          <w:sz w:val="24"/>
          <w:szCs w:val="24"/>
          <w:lang w:bidi="kn-IN"/>
        </w:rPr>
        <w:t xml:space="preserve"> wanted them to be financially independent as one </w:t>
      </w:r>
      <w:r w:rsidR="000A55C4" w:rsidRPr="00EA6F2F">
        <w:rPr>
          <w:rFonts w:ascii="Times New Roman" w:hAnsi="Times New Roman" w:cs="Times New Roman"/>
          <w:sz w:val="24"/>
          <w:szCs w:val="24"/>
          <w:lang w:bidi="kn-IN"/>
        </w:rPr>
        <w:t>earning</w:t>
      </w:r>
      <w:r w:rsidR="003A4599" w:rsidRPr="00EA6F2F">
        <w:rPr>
          <w:rFonts w:ascii="Times New Roman" w:hAnsi="Times New Roman" w:cs="Times New Roman"/>
          <w:sz w:val="24"/>
          <w:szCs w:val="24"/>
          <w:lang w:bidi="kn-IN"/>
        </w:rPr>
        <w:t xml:space="preserve"> in the salary </w:t>
      </w:r>
      <w:r w:rsidR="000A55C4" w:rsidRPr="00EA6F2F">
        <w:rPr>
          <w:rFonts w:ascii="Times New Roman" w:hAnsi="Times New Roman" w:cs="Times New Roman"/>
          <w:sz w:val="24"/>
          <w:szCs w:val="24"/>
          <w:lang w:bidi="kn-IN"/>
        </w:rPr>
        <w:t>was not</w:t>
      </w:r>
      <w:r w:rsidR="003A4599" w:rsidRPr="00EA6F2F">
        <w:rPr>
          <w:rFonts w:ascii="Times New Roman" w:hAnsi="Times New Roman" w:cs="Times New Roman"/>
          <w:sz w:val="24"/>
          <w:szCs w:val="24"/>
          <w:lang w:bidi="kn-IN"/>
        </w:rPr>
        <w:t xml:space="preserve"> sufficient while the family became bigger with kids, women could not even file for div</w:t>
      </w:r>
      <w:r w:rsidR="000A55C4" w:rsidRPr="00EA6F2F">
        <w:rPr>
          <w:rFonts w:ascii="Times New Roman" w:hAnsi="Times New Roman" w:cs="Times New Roman"/>
          <w:sz w:val="24"/>
          <w:szCs w:val="24"/>
          <w:lang w:bidi="kn-IN"/>
        </w:rPr>
        <w:t xml:space="preserve">orce as they could not afford for it. </w:t>
      </w:r>
      <w:commentRangeEnd w:id="16"/>
      <w:r w:rsidR="002423D2">
        <w:rPr>
          <w:rStyle w:val="CommentReference"/>
        </w:rPr>
        <w:commentReference w:id="16"/>
      </w:r>
    </w:p>
    <w:p w14:paraId="6F783DED" w14:textId="77777777" w:rsidR="000A55C4" w:rsidRPr="00EA6F2F" w:rsidRDefault="000A55C4">
      <w:pPr>
        <w:rPr>
          <w:rFonts w:ascii="Times New Roman" w:hAnsi="Times New Roman" w:cs="Times New Roman"/>
        </w:rPr>
      </w:pPr>
    </w:p>
    <w:p w14:paraId="72ECA701" w14:textId="77777777" w:rsidR="000F0EF0" w:rsidRPr="00EA6F2F" w:rsidRDefault="000F0EF0">
      <w:pPr>
        <w:rPr>
          <w:rFonts w:ascii="Times New Roman" w:hAnsi="Times New Roman" w:cs="Times New Roman"/>
        </w:rPr>
      </w:pPr>
      <w:r w:rsidRPr="00EA6F2F">
        <w:rPr>
          <w:rFonts w:ascii="Times New Roman" w:hAnsi="Times New Roman" w:cs="Times New Roman"/>
        </w:rPr>
        <w:t>Appendix:</w:t>
      </w:r>
    </w:p>
    <w:p w14:paraId="7BCFBF94" w14:textId="77777777" w:rsidR="000F0EF0" w:rsidRPr="00EA6F2F" w:rsidRDefault="00583B9F">
      <w:pPr>
        <w:rPr>
          <w:rFonts w:ascii="Times New Roman" w:hAnsi="Times New Roman" w:cs="Times New Roman"/>
        </w:rPr>
      </w:pPr>
      <w:r w:rsidRPr="00EA6F2F">
        <w:rPr>
          <w:rFonts w:ascii="Times New Roman" w:hAnsi="Times New Roman" w:cs="Times New Roman"/>
        </w:rPr>
        <w:t>URL’s of the websites-</w:t>
      </w:r>
    </w:p>
    <w:p w14:paraId="6BF59875" w14:textId="77777777" w:rsidR="00583B9F" w:rsidRPr="00EA6F2F" w:rsidRDefault="00D50A44">
      <w:pPr>
        <w:rPr>
          <w:rFonts w:ascii="Times New Roman" w:hAnsi="Times New Roman" w:cs="Times New Roman"/>
        </w:rPr>
      </w:pPr>
      <w:hyperlink r:id="rId16" w:history="1">
        <w:r w:rsidR="00583B9F" w:rsidRPr="00EA6F2F">
          <w:rPr>
            <w:rStyle w:val="Hyperlink"/>
            <w:rFonts w:ascii="Times New Roman" w:hAnsi="Times New Roman" w:cs="Times New Roman"/>
          </w:rPr>
          <w:t>http://www.indusladies.com/forums/h4-indian-ladies/</w:t>
        </w:r>
      </w:hyperlink>
    </w:p>
    <w:p w14:paraId="47E6BEE8" w14:textId="77777777" w:rsidR="00583B9F" w:rsidRPr="00EA6F2F" w:rsidRDefault="00D50A44">
      <w:pPr>
        <w:rPr>
          <w:rFonts w:ascii="Times New Roman" w:hAnsi="Times New Roman" w:cs="Times New Roman"/>
        </w:rPr>
      </w:pPr>
      <w:hyperlink r:id="rId17" w:history="1">
        <w:r w:rsidR="00583B9F" w:rsidRPr="00EA6F2F">
          <w:rPr>
            <w:rStyle w:val="Hyperlink"/>
            <w:rFonts w:ascii="Times New Roman" w:hAnsi="Times New Roman" w:cs="Times New Roman"/>
          </w:rPr>
          <w:t>http://boardreader.com/tp/H4%20visa.html</w:t>
        </w:r>
      </w:hyperlink>
    </w:p>
    <w:p w14:paraId="7A36B49A" w14:textId="77777777" w:rsidR="00583B9F" w:rsidRPr="00EA6F2F" w:rsidRDefault="00D50A44">
      <w:pPr>
        <w:rPr>
          <w:rFonts w:ascii="Times New Roman" w:hAnsi="Times New Roman" w:cs="Times New Roman"/>
        </w:rPr>
      </w:pPr>
      <w:hyperlink r:id="rId18" w:history="1">
        <w:r w:rsidR="00B31F3E" w:rsidRPr="00EA6F2F">
          <w:rPr>
            <w:rStyle w:val="Hyperlink"/>
            <w:rFonts w:ascii="Times New Roman" w:hAnsi="Times New Roman" w:cs="Times New Roman"/>
          </w:rPr>
          <w:t>http://h4-visa.com/</w:t>
        </w:r>
      </w:hyperlink>
    </w:p>
    <w:p w14:paraId="1FBB6E7C" w14:textId="77777777" w:rsidR="00B31F3E" w:rsidRPr="00EA6F2F" w:rsidRDefault="00D50A44">
      <w:pPr>
        <w:rPr>
          <w:rFonts w:ascii="Times New Roman" w:hAnsi="Times New Roman" w:cs="Times New Roman"/>
        </w:rPr>
      </w:pPr>
      <w:hyperlink r:id="rId19" w:history="1">
        <w:r w:rsidR="00B31F3E" w:rsidRPr="00EA6F2F">
          <w:rPr>
            <w:rStyle w:val="Hyperlink"/>
            <w:rFonts w:ascii="Times New Roman" w:hAnsi="Times New Roman" w:cs="Times New Roman"/>
          </w:rPr>
          <w:t>http://www.seattleindian.com/seattle/immigration-h4-visa.asp</w:t>
        </w:r>
      </w:hyperlink>
    </w:p>
    <w:p w14:paraId="748A4C4E" w14:textId="77777777" w:rsidR="00B31F3E" w:rsidRPr="00EA6F2F" w:rsidRDefault="00D50A44">
      <w:pPr>
        <w:rPr>
          <w:rFonts w:ascii="Times New Roman" w:hAnsi="Times New Roman" w:cs="Times New Roman"/>
        </w:rPr>
      </w:pPr>
      <w:hyperlink r:id="rId20" w:history="1">
        <w:r w:rsidR="00B31F3E" w:rsidRPr="00EA6F2F">
          <w:rPr>
            <w:rStyle w:val="Hyperlink"/>
            <w:rFonts w:ascii="Times New Roman" w:hAnsi="Times New Roman" w:cs="Times New Roman"/>
          </w:rPr>
          <w:t>http://www.r2iclubforums.com/forums/</w:t>
        </w:r>
      </w:hyperlink>
    </w:p>
    <w:p w14:paraId="789E548D" w14:textId="77777777" w:rsidR="00B31F3E" w:rsidRPr="00EA6F2F" w:rsidRDefault="00B31F3E" w:rsidP="00B31F3E">
      <w:pPr>
        <w:jc w:val="both"/>
        <w:rPr>
          <w:rFonts w:ascii="Times New Roman" w:hAnsi="Times New Roman" w:cs="Times New Roman"/>
        </w:rPr>
      </w:pPr>
      <w:r w:rsidRPr="00EA6F2F">
        <w:rPr>
          <w:rFonts w:ascii="Times New Roman" w:hAnsi="Times New Roman" w:cs="Times New Roman"/>
          <w:noProof/>
          <w:lang w:eastAsia="en-US"/>
        </w:rPr>
        <w:drawing>
          <wp:anchor distT="0" distB="0" distL="114300" distR="114300" simplePos="0" relativeHeight="251662336" behindDoc="0" locked="0" layoutInCell="1" allowOverlap="1" wp14:anchorId="0D3B790E" wp14:editId="3D9FD69E">
            <wp:simplePos x="0" y="0"/>
            <wp:positionH relativeFrom="column">
              <wp:posOffset>4714875</wp:posOffset>
            </wp:positionH>
            <wp:positionV relativeFrom="paragraph">
              <wp:posOffset>47676</wp:posOffset>
            </wp:positionV>
            <wp:extent cx="1704474" cy="647700"/>
            <wp:effectExtent l="57150" t="57150" r="105410" b="11430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704474" cy="6477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EA6F2F">
        <w:rPr>
          <w:rFonts w:ascii="Times New Roman" w:hAnsi="Times New Roman" w:cs="Times New Roman"/>
          <w:noProof/>
          <w:lang w:eastAsia="en-US"/>
        </w:rPr>
        <w:drawing>
          <wp:anchor distT="0" distB="0" distL="114300" distR="114300" simplePos="0" relativeHeight="251663360" behindDoc="0" locked="0" layoutInCell="1" allowOverlap="1" wp14:anchorId="37F93EA5" wp14:editId="6FE51236">
            <wp:simplePos x="0" y="0"/>
            <wp:positionH relativeFrom="column">
              <wp:posOffset>2509520</wp:posOffset>
            </wp:positionH>
            <wp:positionV relativeFrom="paragraph">
              <wp:posOffset>57785</wp:posOffset>
            </wp:positionV>
            <wp:extent cx="1532802" cy="600075"/>
            <wp:effectExtent l="57150" t="57150" r="106045" b="104775"/>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32802" cy="600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EA6F2F">
        <w:rPr>
          <w:rFonts w:ascii="Times New Roman" w:hAnsi="Times New Roman" w:cs="Times New Roman"/>
          <w:noProof/>
          <w:lang w:eastAsia="en-US"/>
        </w:rPr>
        <w:drawing>
          <wp:anchor distT="0" distB="0" distL="114300" distR="114300" simplePos="0" relativeHeight="251661312" behindDoc="0" locked="0" layoutInCell="1" allowOverlap="1" wp14:anchorId="41F88C64" wp14:editId="772EAC05">
            <wp:simplePos x="0" y="0"/>
            <wp:positionH relativeFrom="column">
              <wp:posOffset>28575</wp:posOffset>
            </wp:positionH>
            <wp:positionV relativeFrom="paragraph">
              <wp:posOffset>57785</wp:posOffset>
            </wp:positionV>
            <wp:extent cx="1689100" cy="637722"/>
            <wp:effectExtent l="57150" t="57150" r="120650" b="10541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689100" cy="63772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D1EAE1D" w14:textId="77777777" w:rsidR="00583B9F" w:rsidRPr="00EA6F2F" w:rsidRDefault="00B31F3E">
      <w:pPr>
        <w:rPr>
          <w:rFonts w:ascii="Times New Roman" w:hAnsi="Times New Roman" w:cs="Times New Roman"/>
        </w:rPr>
      </w:pPr>
      <w:r w:rsidRPr="00EA6F2F">
        <w:rPr>
          <w:rFonts w:ascii="Times New Roman" w:hAnsi="Times New Roman" w:cs="Times New Roman"/>
        </w:rPr>
        <w:t xml:space="preserve"> </w:t>
      </w:r>
    </w:p>
    <w:p w14:paraId="4D0A8958" w14:textId="77777777" w:rsidR="000F0EF0" w:rsidRPr="00EA6F2F" w:rsidRDefault="000F0EF0">
      <w:pPr>
        <w:rPr>
          <w:rFonts w:ascii="Times New Roman" w:hAnsi="Times New Roman" w:cs="Times New Roman"/>
          <w:highlight w:val="yellow"/>
        </w:rPr>
      </w:pPr>
    </w:p>
    <w:p w14:paraId="2843C3B8" w14:textId="77777777" w:rsidR="000F0EF0" w:rsidRPr="00EA6F2F" w:rsidRDefault="00B31F3E">
      <w:pPr>
        <w:rPr>
          <w:rFonts w:ascii="Times New Roman" w:hAnsi="Times New Roman" w:cs="Times New Roman"/>
          <w:b/>
          <w:bCs/>
          <w:highlight w:val="yellow"/>
        </w:rPr>
      </w:pPr>
      <w:r w:rsidRPr="00EA6F2F">
        <w:rPr>
          <w:rFonts w:ascii="Times New Roman" w:hAnsi="Times New Roman" w:cs="Times New Roman"/>
          <w:noProof/>
          <w:lang w:eastAsia="en-US"/>
        </w:rPr>
        <w:drawing>
          <wp:anchor distT="0" distB="0" distL="114300" distR="114300" simplePos="0" relativeHeight="251664384" behindDoc="0" locked="0" layoutInCell="1" allowOverlap="1" wp14:anchorId="548A37E6" wp14:editId="558F449A">
            <wp:simplePos x="0" y="0"/>
            <wp:positionH relativeFrom="column">
              <wp:posOffset>3541395</wp:posOffset>
            </wp:positionH>
            <wp:positionV relativeFrom="paragraph">
              <wp:posOffset>265430</wp:posOffset>
            </wp:positionV>
            <wp:extent cx="2350135" cy="592957"/>
            <wp:effectExtent l="57150" t="57150" r="107315" b="112395"/>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350135" cy="59295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EA6F2F">
        <w:rPr>
          <w:rFonts w:ascii="Times New Roman" w:hAnsi="Times New Roman" w:cs="Times New Roman"/>
          <w:noProof/>
          <w:lang w:eastAsia="en-US"/>
        </w:rPr>
        <w:drawing>
          <wp:anchor distT="0" distB="0" distL="114300" distR="114300" simplePos="0" relativeHeight="251665408" behindDoc="0" locked="0" layoutInCell="1" allowOverlap="1" wp14:anchorId="74479DCF" wp14:editId="7A7E148B">
            <wp:simplePos x="0" y="0"/>
            <wp:positionH relativeFrom="column">
              <wp:posOffset>789305</wp:posOffset>
            </wp:positionH>
            <wp:positionV relativeFrom="paragraph">
              <wp:posOffset>346120</wp:posOffset>
            </wp:positionV>
            <wp:extent cx="2191578" cy="514350"/>
            <wp:effectExtent l="57150" t="57150" r="113665" b="11430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191578" cy="5143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0F0EF0" w:rsidRPr="00EA6F2F">
      <w:head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rring Susan" w:date="2014-12-07T02:47:00Z" w:initials="SH">
    <w:p w14:paraId="51E70C8F" w14:textId="0C203FEA" w:rsidR="00D50A44" w:rsidRDefault="00D50A44">
      <w:pPr>
        <w:pStyle w:val="CommentText"/>
      </w:pPr>
      <w:r>
        <w:rPr>
          <w:rStyle w:val="CommentReference"/>
        </w:rPr>
        <w:annotationRef/>
      </w:r>
      <w:r>
        <w:t xml:space="preserve">Pallavi, this report shows basic understanding of how theme analysis works, and it’s interesting to compare posts and comments on the sites you chose to analyze. </w:t>
      </w:r>
      <w:r w:rsidR="00125296">
        <w:t xml:space="preserve">It also seems like you analyzed a decent-sized sample. </w:t>
      </w:r>
      <w:r>
        <w:t>Some aspects of the report are confusing, though, like how you selected the posts/comments, how many of each, which the intimacy and experience codes are supposed to apply to, as well as where the variables in your coding scheme came from. Also, the ‘interpretation’ doesn’t relate very directly to the results of your analysis – try to stay closer to the empirical facts when interpreting.</w:t>
      </w:r>
    </w:p>
    <w:p w14:paraId="27D9B1BA" w14:textId="77777777" w:rsidR="00D50A44" w:rsidRDefault="00D50A44">
      <w:pPr>
        <w:pStyle w:val="CommentText"/>
      </w:pPr>
    </w:p>
    <w:p w14:paraId="6583F600" w14:textId="4C40A5C3" w:rsidR="00D50A44" w:rsidRDefault="00D50A44">
      <w:pPr>
        <w:pStyle w:val="CommentText"/>
      </w:pPr>
      <w:r>
        <w:t xml:space="preserve">Grade: </w:t>
      </w:r>
      <w:r w:rsidR="00125296">
        <w:t>B</w:t>
      </w:r>
      <w:bookmarkStart w:id="1" w:name="_GoBack"/>
      <w:bookmarkEnd w:id="1"/>
    </w:p>
  </w:comment>
  <w:comment w:id="2" w:author="Herring Susan" w:date="2014-12-07T02:03:00Z" w:initials="SH">
    <w:p w14:paraId="63CE49C5" w14:textId="5BFBC028" w:rsidR="00D50A44" w:rsidRDefault="00D50A44">
      <w:pPr>
        <w:pStyle w:val="CommentText"/>
      </w:pPr>
      <w:r>
        <w:rPr>
          <w:rStyle w:val="CommentReference"/>
        </w:rPr>
        <w:annotationRef/>
      </w:r>
      <w:r>
        <w:t>In many parts of the US (including the Midwest), this term is considered somewhat derogatory. The term ‘women’ is preferred.</w:t>
      </w:r>
    </w:p>
  </w:comment>
  <w:comment w:id="3" w:author="Herring Susan" w:date="2014-12-07T02:35:00Z" w:initials="SH">
    <w:p w14:paraId="6D1ED79C" w14:textId="08FC9BFD" w:rsidR="00D50A44" w:rsidRDefault="00D50A44">
      <w:pPr>
        <w:pStyle w:val="CommentText"/>
      </w:pPr>
      <w:r>
        <w:rPr>
          <w:rStyle w:val="CommentReference"/>
        </w:rPr>
        <w:annotationRef/>
      </w:r>
      <w:r>
        <w:t>Both? It’s not clear how you selected the topics and comments (or how many of each).</w:t>
      </w:r>
    </w:p>
  </w:comment>
  <w:comment w:id="4" w:author="Herring Susan" w:date="2014-12-07T02:35:00Z" w:initials="SH">
    <w:p w14:paraId="00388C2B" w14:textId="33886D01" w:rsidR="00D50A44" w:rsidRDefault="00D50A44">
      <w:pPr>
        <w:pStyle w:val="CommentText"/>
      </w:pPr>
      <w:r>
        <w:rPr>
          <w:rStyle w:val="CommentReference"/>
        </w:rPr>
        <w:annotationRef/>
      </w:r>
      <w:r>
        <w:t>Yes; this is a correct use of the term.</w:t>
      </w:r>
    </w:p>
  </w:comment>
  <w:comment w:id="5" w:author="Herring Susan" w:date="2014-12-07T02:06:00Z" w:initials="SH">
    <w:p w14:paraId="5816F3A3" w14:textId="1EFE94F4" w:rsidR="00D50A44" w:rsidRDefault="00D50A44">
      <w:pPr>
        <w:pStyle w:val="CommentText"/>
      </w:pPr>
      <w:r>
        <w:rPr>
          <w:rStyle w:val="CommentReference"/>
        </w:rPr>
        <w:annotationRef/>
      </w:r>
      <w:r>
        <w:t>Not sure what you mean by this – that you collected the posts in chronological sequence?</w:t>
      </w:r>
    </w:p>
  </w:comment>
  <w:comment w:id="6" w:author="Herring Susan" w:date="2014-12-07T02:07:00Z" w:initials="SH">
    <w:p w14:paraId="265D8E95" w14:textId="41383A1C" w:rsidR="00D50A44" w:rsidRDefault="00D50A44">
      <w:pPr>
        <w:pStyle w:val="CommentText"/>
      </w:pPr>
      <w:r>
        <w:rPr>
          <w:rStyle w:val="CommentReference"/>
        </w:rPr>
        <w:annotationRef/>
      </w:r>
      <w:r>
        <w:t>How many of these were posts, and how many were comments? What was the total number of words in each category and for your overall sample?</w:t>
      </w:r>
    </w:p>
  </w:comment>
  <w:comment w:id="7" w:author="Herring Susan" w:date="2014-12-07T02:36:00Z" w:initials="SH">
    <w:p w14:paraId="2D7BCC34" w14:textId="61F70D61" w:rsidR="00D50A44" w:rsidRDefault="00D50A44">
      <w:pPr>
        <w:pStyle w:val="CommentText"/>
      </w:pPr>
      <w:r>
        <w:rPr>
          <w:rStyle w:val="CommentReference"/>
        </w:rPr>
        <w:annotationRef/>
      </w:r>
      <w:r>
        <w:t>The codebook is ok as far as it goes. It should also include descriptions/examples of each value, though.</w:t>
      </w:r>
    </w:p>
  </w:comment>
  <w:comment w:id="8" w:author="Herring Susan" w:date="2014-12-07T02:40:00Z" w:initials="SH">
    <w:p w14:paraId="13A884AB" w14:textId="7F619084" w:rsidR="00D50A44" w:rsidRDefault="00D50A44">
      <w:pPr>
        <w:pStyle w:val="CommentText"/>
      </w:pPr>
      <w:r>
        <w:rPr>
          <w:rStyle w:val="CommentReference"/>
        </w:rPr>
        <w:annotationRef/>
      </w:r>
      <w:r>
        <w:t>What is the source of these variables? Did they come from the literature (if so, cite sources)? Did you derive them through a grounded theory approach?</w:t>
      </w:r>
    </w:p>
  </w:comment>
  <w:comment w:id="9" w:author="Herring Susan" w:date="2014-12-07T02:36:00Z" w:initials="SH">
    <w:p w14:paraId="3BB2F37B" w14:textId="7210E68C" w:rsidR="00D50A44" w:rsidRDefault="00D50A44">
      <w:pPr>
        <w:pStyle w:val="CommentText"/>
      </w:pPr>
      <w:r>
        <w:rPr>
          <w:rStyle w:val="CommentReference"/>
        </w:rPr>
        <w:annotationRef/>
      </w:r>
      <w:r>
        <w:t>You could assign more than one value per variable, as long as you explain that that’s what you did and why. It is sometimes done.</w:t>
      </w:r>
    </w:p>
  </w:comment>
  <w:comment w:id="10" w:author="Herring Susan" w:date="2014-12-07T02:25:00Z" w:initials="SH">
    <w:p w14:paraId="0BE7163D" w14:textId="0DEEBCEA" w:rsidR="00D50A44" w:rsidRDefault="00D50A44">
      <w:pPr>
        <w:pStyle w:val="CommentText"/>
      </w:pPr>
      <w:r>
        <w:rPr>
          <w:rStyle w:val="CommentReference"/>
        </w:rPr>
        <w:annotationRef/>
      </w:r>
      <w:r>
        <w:t>In other words, you chose the value that best represented the post or comment as a whole?</w:t>
      </w:r>
    </w:p>
  </w:comment>
  <w:comment w:id="11" w:author="Herring Susan" w:date="2014-12-07T02:26:00Z" w:initials="SH">
    <w:p w14:paraId="1AD22458" w14:textId="5A56A742" w:rsidR="00D50A44" w:rsidRDefault="00D50A44">
      <w:pPr>
        <w:pStyle w:val="CommentText"/>
      </w:pPr>
      <w:r>
        <w:rPr>
          <w:rStyle w:val="CommentReference"/>
        </w:rPr>
        <w:annotationRef/>
      </w:r>
      <w:r>
        <w:t>That seems reasonable.</w:t>
      </w:r>
    </w:p>
  </w:comment>
  <w:comment w:id="12" w:author="Herring Susan" w:date="2014-12-07T02:37:00Z" w:initials="SH">
    <w:p w14:paraId="0D696B8B" w14:textId="4BB57811" w:rsidR="00D50A44" w:rsidRDefault="00D50A44">
      <w:pPr>
        <w:pStyle w:val="CommentText"/>
      </w:pPr>
      <w:r>
        <w:rPr>
          <w:rStyle w:val="CommentReference"/>
        </w:rPr>
        <w:annotationRef/>
      </w:r>
      <w:r>
        <w:t>Raw numbers of posts/comments should be included, as in the charts above.</w:t>
      </w:r>
    </w:p>
  </w:comment>
  <w:comment w:id="13" w:author="Herring Susan" w:date="2014-12-07T02:38:00Z" w:initials="SH">
    <w:p w14:paraId="11ED9562" w14:textId="2A5B8275" w:rsidR="00D50A44" w:rsidRDefault="00D50A44">
      <w:pPr>
        <w:pStyle w:val="CommentText"/>
      </w:pPr>
      <w:r>
        <w:rPr>
          <w:rStyle w:val="CommentReference"/>
        </w:rPr>
        <w:annotationRef/>
      </w:r>
      <w:r>
        <w:t>Are these results for posts or comments? The distinction between the two should be maintained throughout the report.</w:t>
      </w:r>
    </w:p>
  </w:comment>
  <w:comment w:id="14" w:author="Herring Susan" w:date="2014-12-07T02:31:00Z" w:initials="SH">
    <w:p w14:paraId="76053984" w14:textId="5C454275" w:rsidR="00D50A44" w:rsidRDefault="00D50A44">
      <w:pPr>
        <w:pStyle w:val="CommentText"/>
      </w:pPr>
      <w:r>
        <w:rPr>
          <w:rStyle w:val="CommentReference"/>
        </w:rPr>
        <w:annotationRef/>
      </w:r>
      <w:r>
        <w:t>confused?</w:t>
      </w:r>
    </w:p>
  </w:comment>
  <w:comment w:id="15" w:author="Herring Susan" w:date="2014-12-07T02:32:00Z" w:initials="SH">
    <w:p w14:paraId="66983955" w14:textId="36E9FCAA" w:rsidR="00D50A44" w:rsidRDefault="00D50A44">
      <w:pPr>
        <w:pStyle w:val="CommentText"/>
      </w:pPr>
      <w:r>
        <w:rPr>
          <w:rStyle w:val="CommentReference"/>
        </w:rPr>
        <w:annotationRef/>
      </w:r>
      <w:r>
        <w:t>(Meaning unclear)</w:t>
      </w:r>
    </w:p>
  </w:comment>
  <w:comment w:id="16" w:author="Herring Susan" w:date="2014-12-07T02:34:00Z" w:initials="SH">
    <w:p w14:paraId="10863A34" w14:textId="793133FC" w:rsidR="00D50A44" w:rsidRDefault="00D50A44">
      <w:pPr>
        <w:pStyle w:val="CommentText"/>
      </w:pPr>
      <w:r>
        <w:rPr>
          <w:rStyle w:val="CommentReference"/>
        </w:rPr>
        <w:annotationRef/>
      </w:r>
      <w:r>
        <w:t>This is more like relevant background than interpretation of the results of your theme analysis.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C0EF9" w14:textId="77777777" w:rsidR="00D50A44" w:rsidRDefault="00D50A44" w:rsidP="009123F2">
      <w:pPr>
        <w:spacing w:after="0" w:line="240" w:lineRule="auto"/>
      </w:pPr>
      <w:r>
        <w:separator/>
      </w:r>
    </w:p>
  </w:endnote>
  <w:endnote w:type="continuationSeparator" w:id="0">
    <w:p w14:paraId="3A07FCFC" w14:textId="77777777" w:rsidR="00D50A44" w:rsidRDefault="00D50A44" w:rsidP="0091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Tunga">
    <w:panose1 w:val="00000000000000000000"/>
    <w:charset w:val="01"/>
    <w:family w:val="roman"/>
    <w:notTrueType/>
    <w:pitch w:val="variable"/>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38444" w14:textId="77777777" w:rsidR="00D50A44" w:rsidRDefault="00D50A44" w:rsidP="009123F2">
      <w:pPr>
        <w:spacing w:after="0" w:line="240" w:lineRule="auto"/>
      </w:pPr>
      <w:r>
        <w:separator/>
      </w:r>
    </w:p>
  </w:footnote>
  <w:footnote w:type="continuationSeparator" w:id="0">
    <w:p w14:paraId="4DB98B9D" w14:textId="77777777" w:rsidR="00D50A44" w:rsidRDefault="00D50A44" w:rsidP="009123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F8EB4" w14:textId="77777777" w:rsidR="00D50A44" w:rsidRPr="009123F2" w:rsidRDefault="00D50A44">
    <w:pPr>
      <w:pStyle w:val="Header"/>
      <w:rPr>
        <w:rFonts w:ascii="Times New Roman" w:hAnsi="Times New Roman" w:cs="Times New Roman"/>
      </w:rPr>
    </w:pPr>
    <w:r>
      <w:rPr>
        <w:rFonts w:ascii="Times New Roman" w:hAnsi="Times New Roman" w:cs="Times New Roman"/>
      </w:rPr>
      <w:t xml:space="preserve">Theme </w:t>
    </w:r>
    <w:r w:rsidRPr="007169A8">
      <w:rPr>
        <w:rFonts w:ascii="Times New Roman" w:hAnsi="Times New Roman" w:cs="Times New Roman"/>
      </w:rPr>
      <w:t>Analysis: Pallavi Murthy</w:t>
    </w:r>
    <w:r>
      <w:rPr>
        <w:rFonts w:ascii="Times New Roman" w:hAnsi="Times New Roman" w:cs="Times New Roman"/>
      </w:rPr>
      <w:t>- Fall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5158"/>
    <w:multiLevelType w:val="hybridMultilevel"/>
    <w:tmpl w:val="C49E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044"/>
    <w:rsid w:val="0000181F"/>
    <w:rsid w:val="00010EFA"/>
    <w:rsid w:val="00015BD4"/>
    <w:rsid w:val="000163A5"/>
    <w:rsid w:val="00016E7A"/>
    <w:rsid w:val="00020032"/>
    <w:rsid w:val="00023001"/>
    <w:rsid w:val="00024505"/>
    <w:rsid w:val="0002478D"/>
    <w:rsid w:val="00027973"/>
    <w:rsid w:val="00031A65"/>
    <w:rsid w:val="00037AD9"/>
    <w:rsid w:val="00041868"/>
    <w:rsid w:val="000422F0"/>
    <w:rsid w:val="00043BCB"/>
    <w:rsid w:val="00043CA8"/>
    <w:rsid w:val="000469B0"/>
    <w:rsid w:val="00046C51"/>
    <w:rsid w:val="0005202E"/>
    <w:rsid w:val="00052E0B"/>
    <w:rsid w:val="00053C8D"/>
    <w:rsid w:val="00054668"/>
    <w:rsid w:val="00055F08"/>
    <w:rsid w:val="00060278"/>
    <w:rsid w:val="00062EE0"/>
    <w:rsid w:val="0006370F"/>
    <w:rsid w:val="00064CE3"/>
    <w:rsid w:val="00070567"/>
    <w:rsid w:val="00070B72"/>
    <w:rsid w:val="000724DD"/>
    <w:rsid w:val="00073BC1"/>
    <w:rsid w:val="00080258"/>
    <w:rsid w:val="00080648"/>
    <w:rsid w:val="000816D9"/>
    <w:rsid w:val="0008194D"/>
    <w:rsid w:val="00083CD6"/>
    <w:rsid w:val="000869B3"/>
    <w:rsid w:val="00087DB8"/>
    <w:rsid w:val="00091C88"/>
    <w:rsid w:val="00092426"/>
    <w:rsid w:val="00095142"/>
    <w:rsid w:val="000A0A3A"/>
    <w:rsid w:val="000A2CFC"/>
    <w:rsid w:val="000A43E6"/>
    <w:rsid w:val="000A5365"/>
    <w:rsid w:val="000A55C4"/>
    <w:rsid w:val="000A6099"/>
    <w:rsid w:val="000A64E2"/>
    <w:rsid w:val="000A6BD7"/>
    <w:rsid w:val="000A7206"/>
    <w:rsid w:val="000B007C"/>
    <w:rsid w:val="000B0CBB"/>
    <w:rsid w:val="000B31AB"/>
    <w:rsid w:val="000B336C"/>
    <w:rsid w:val="000B43F9"/>
    <w:rsid w:val="000B56A0"/>
    <w:rsid w:val="000B5783"/>
    <w:rsid w:val="000B6656"/>
    <w:rsid w:val="000B7935"/>
    <w:rsid w:val="000C0FA7"/>
    <w:rsid w:val="000C1750"/>
    <w:rsid w:val="000C3DA7"/>
    <w:rsid w:val="000C6DFB"/>
    <w:rsid w:val="000D02D3"/>
    <w:rsid w:val="000D0AFC"/>
    <w:rsid w:val="000D229B"/>
    <w:rsid w:val="000D24DB"/>
    <w:rsid w:val="000E04F5"/>
    <w:rsid w:val="000E0CE3"/>
    <w:rsid w:val="000E18F9"/>
    <w:rsid w:val="000E2580"/>
    <w:rsid w:val="000E2A58"/>
    <w:rsid w:val="000E30FC"/>
    <w:rsid w:val="000E43D3"/>
    <w:rsid w:val="000E71C2"/>
    <w:rsid w:val="000E7C91"/>
    <w:rsid w:val="000F0EF0"/>
    <w:rsid w:val="000F4100"/>
    <w:rsid w:val="000F59CA"/>
    <w:rsid w:val="000F6584"/>
    <w:rsid w:val="000F7809"/>
    <w:rsid w:val="00100A5A"/>
    <w:rsid w:val="001024BB"/>
    <w:rsid w:val="00103D2C"/>
    <w:rsid w:val="00103E97"/>
    <w:rsid w:val="001044DB"/>
    <w:rsid w:val="00105C5C"/>
    <w:rsid w:val="00106EFE"/>
    <w:rsid w:val="001074B1"/>
    <w:rsid w:val="00107D35"/>
    <w:rsid w:val="001109EA"/>
    <w:rsid w:val="00112E1A"/>
    <w:rsid w:val="00114B07"/>
    <w:rsid w:val="0011534A"/>
    <w:rsid w:val="001163A2"/>
    <w:rsid w:val="0012114F"/>
    <w:rsid w:val="001221A5"/>
    <w:rsid w:val="00122E63"/>
    <w:rsid w:val="001230D5"/>
    <w:rsid w:val="00124672"/>
    <w:rsid w:val="0012519D"/>
    <w:rsid w:val="00125296"/>
    <w:rsid w:val="00125A8F"/>
    <w:rsid w:val="001266DF"/>
    <w:rsid w:val="001318C9"/>
    <w:rsid w:val="001340A1"/>
    <w:rsid w:val="00134210"/>
    <w:rsid w:val="00135FF5"/>
    <w:rsid w:val="00136DEF"/>
    <w:rsid w:val="0014284C"/>
    <w:rsid w:val="0014535A"/>
    <w:rsid w:val="00145C7F"/>
    <w:rsid w:val="001534FD"/>
    <w:rsid w:val="00153D05"/>
    <w:rsid w:val="0015568E"/>
    <w:rsid w:val="00156A8A"/>
    <w:rsid w:val="00160075"/>
    <w:rsid w:val="00160B76"/>
    <w:rsid w:val="0016185F"/>
    <w:rsid w:val="00166643"/>
    <w:rsid w:val="0016694B"/>
    <w:rsid w:val="001675A2"/>
    <w:rsid w:val="00170BBF"/>
    <w:rsid w:val="00171888"/>
    <w:rsid w:val="00171C5E"/>
    <w:rsid w:val="00175F74"/>
    <w:rsid w:val="00176804"/>
    <w:rsid w:val="001768C0"/>
    <w:rsid w:val="0017797A"/>
    <w:rsid w:val="001823E0"/>
    <w:rsid w:val="00183CB6"/>
    <w:rsid w:val="001848EB"/>
    <w:rsid w:val="001855FF"/>
    <w:rsid w:val="001906BA"/>
    <w:rsid w:val="00192D55"/>
    <w:rsid w:val="0019475B"/>
    <w:rsid w:val="00194965"/>
    <w:rsid w:val="00195628"/>
    <w:rsid w:val="00197458"/>
    <w:rsid w:val="00197514"/>
    <w:rsid w:val="001A0EF5"/>
    <w:rsid w:val="001A0F2D"/>
    <w:rsid w:val="001A7EFA"/>
    <w:rsid w:val="001B11DD"/>
    <w:rsid w:val="001B29A9"/>
    <w:rsid w:val="001B4487"/>
    <w:rsid w:val="001B60A0"/>
    <w:rsid w:val="001B6CDF"/>
    <w:rsid w:val="001B7AA4"/>
    <w:rsid w:val="001B7D09"/>
    <w:rsid w:val="001C3BE6"/>
    <w:rsid w:val="001D19F3"/>
    <w:rsid w:val="001D28A0"/>
    <w:rsid w:val="001D2FC2"/>
    <w:rsid w:val="001D31B6"/>
    <w:rsid w:val="001D4946"/>
    <w:rsid w:val="001E226C"/>
    <w:rsid w:val="001E594B"/>
    <w:rsid w:val="001E6955"/>
    <w:rsid w:val="001E6C95"/>
    <w:rsid w:val="001E78D5"/>
    <w:rsid w:val="001F0939"/>
    <w:rsid w:val="001F1EB7"/>
    <w:rsid w:val="001F5211"/>
    <w:rsid w:val="001F66F1"/>
    <w:rsid w:val="0020000B"/>
    <w:rsid w:val="00200AD2"/>
    <w:rsid w:val="002036AF"/>
    <w:rsid w:val="00204ACD"/>
    <w:rsid w:val="00205433"/>
    <w:rsid w:val="00205FBE"/>
    <w:rsid w:val="00206C0B"/>
    <w:rsid w:val="00207660"/>
    <w:rsid w:val="00207883"/>
    <w:rsid w:val="002121E9"/>
    <w:rsid w:val="002126D6"/>
    <w:rsid w:val="00214C1D"/>
    <w:rsid w:val="002171D0"/>
    <w:rsid w:val="00217330"/>
    <w:rsid w:val="0022036F"/>
    <w:rsid w:val="00222A13"/>
    <w:rsid w:val="002245BB"/>
    <w:rsid w:val="00224624"/>
    <w:rsid w:val="0022670E"/>
    <w:rsid w:val="002279B0"/>
    <w:rsid w:val="00230E33"/>
    <w:rsid w:val="00234453"/>
    <w:rsid w:val="002355FA"/>
    <w:rsid w:val="00236DAD"/>
    <w:rsid w:val="00236F9D"/>
    <w:rsid w:val="002408F8"/>
    <w:rsid w:val="002423D2"/>
    <w:rsid w:val="00242E1B"/>
    <w:rsid w:val="00250598"/>
    <w:rsid w:val="0025067B"/>
    <w:rsid w:val="00252297"/>
    <w:rsid w:val="0025288D"/>
    <w:rsid w:val="00253DDD"/>
    <w:rsid w:val="00254286"/>
    <w:rsid w:val="00254BBA"/>
    <w:rsid w:val="00256FDB"/>
    <w:rsid w:val="00262A40"/>
    <w:rsid w:val="00265751"/>
    <w:rsid w:val="00266B5E"/>
    <w:rsid w:val="00267F6C"/>
    <w:rsid w:val="00270924"/>
    <w:rsid w:val="002727BA"/>
    <w:rsid w:val="00277C4A"/>
    <w:rsid w:val="00277F80"/>
    <w:rsid w:val="00277FDD"/>
    <w:rsid w:val="00280D4E"/>
    <w:rsid w:val="00283D3E"/>
    <w:rsid w:val="00286026"/>
    <w:rsid w:val="00286030"/>
    <w:rsid w:val="00291AE1"/>
    <w:rsid w:val="00291BFA"/>
    <w:rsid w:val="0029293C"/>
    <w:rsid w:val="00292E36"/>
    <w:rsid w:val="00294474"/>
    <w:rsid w:val="0029605D"/>
    <w:rsid w:val="002A3E35"/>
    <w:rsid w:val="002A457B"/>
    <w:rsid w:val="002A5698"/>
    <w:rsid w:val="002A6010"/>
    <w:rsid w:val="002A6087"/>
    <w:rsid w:val="002B00FA"/>
    <w:rsid w:val="002B0E00"/>
    <w:rsid w:val="002B3D63"/>
    <w:rsid w:val="002B5DB2"/>
    <w:rsid w:val="002C081F"/>
    <w:rsid w:val="002C364A"/>
    <w:rsid w:val="002C447E"/>
    <w:rsid w:val="002C4664"/>
    <w:rsid w:val="002C4939"/>
    <w:rsid w:val="002D275C"/>
    <w:rsid w:val="002D3249"/>
    <w:rsid w:val="002D34EB"/>
    <w:rsid w:val="002D35C4"/>
    <w:rsid w:val="002D7636"/>
    <w:rsid w:val="002E2EC8"/>
    <w:rsid w:val="002E322E"/>
    <w:rsid w:val="002E5165"/>
    <w:rsid w:val="002E796D"/>
    <w:rsid w:val="002F571C"/>
    <w:rsid w:val="0030191F"/>
    <w:rsid w:val="00304EE5"/>
    <w:rsid w:val="00305635"/>
    <w:rsid w:val="00306D71"/>
    <w:rsid w:val="00307205"/>
    <w:rsid w:val="003116F8"/>
    <w:rsid w:val="00311A8D"/>
    <w:rsid w:val="00313DD0"/>
    <w:rsid w:val="0031560E"/>
    <w:rsid w:val="00315643"/>
    <w:rsid w:val="003169BA"/>
    <w:rsid w:val="00321410"/>
    <w:rsid w:val="00323D82"/>
    <w:rsid w:val="00324CDA"/>
    <w:rsid w:val="00325B8A"/>
    <w:rsid w:val="00325C82"/>
    <w:rsid w:val="00326043"/>
    <w:rsid w:val="00330BB9"/>
    <w:rsid w:val="0033297F"/>
    <w:rsid w:val="0033375F"/>
    <w:rsid w:val="00341A26"/>
    <w:rsid w:val="00342B56"/>
    <w:rsid w:val="003439C2"/>
    <w:rsid w:val="00345582"/>
    <w:rsid w:val="00345B1A"/>
    <w:rsid w:val="00352259"/>
    <w:rsid w:val="003535A4"/>
    <w:rsid w:val="0035516D"/>
    <w:rsid w:val="003551B5"/>
    <w:rsid w:val="00356D18"/>
    <w:rsid w:val="00360532"/>
    <w:rsid w:val="00361CD2"/>
    <w:rsid w:val="003638A6"/>
    <w:rsid w:val="00365EFA"/>
    <w:rsid w:val="00366ABA"/>
    <w:rsid w:val="00367B49"/>
    <w:rsid w:val="0037167F"/>
    <w:rsid w:val="0037688C"/>
    <w:rsid w:val="0037744F"/>
    <w:rsid w:val="00377720"/>
    <w:rsid w:val="00377DD2"/>
    <w:rsid w:val="00380F91"/>
    <w:rsid w:val="00381730"/>
    <w:rsid w:val="0038281F"/>
    <w:rsid w:val="00383037"/>
    <w:rsid w:val="00384982"/>
    <w:rsid w:val="00387511"/>
    <w:rsid w:val="00393E7B"/>
    <w:rsid w:val="00397EA6"/>
    <w:rsid w:val="003A1DE5"/>
    <w:rsid w:val="003A4599"/>
    <w:rsid w:val="003A484D"/>
    <w:rsid w:val="003A60ED"/>
    <w:rsid w:val="003B224E"/>
    <w:rsid w:val="003C00A6"/>
    <w:rsid w:val="003C0F3C"/>
    <w:rsid w:val="003C23D6"/>
    <w:rsid w:val="003C2F50"/>
    <w:rsid w:val="003C3519"/>
    <w:rsid w:val="003C4978"/>
    <w:rsid w:val="003D1C23"/>
    <w:rsid w:val="003E21F0"/>
    <w:rsid w:val="003E2A91"/>
    <w:rsid w:val="003E2CBB"/>
    <w:rsid w:val="003E3F55"/>
    <w:rsid w:val="003E625E"/>
    <w:rsid w:val="003E6C5B"/>
    <w:rsid w:val="003E70CE"/>
    <w:rsid w:val="003F0D2A"/>
    <w:rsid w:val="003F12CB"/>
    <w:rsid w:val="003F2669"/>
    <w:rsid w:val="003F27B1"/>
    <w:rsid w:val="003F3B03"/>
    <w:rsid w:val="003F4F4A"/>
    <w:rsid w:val="003F5FD3"/>
    <w:rsid w:val="003F62C9"/>
    <w:rsid w:val="003F6E6A"/>
    <w:rsid w:val="003F76DE"/>
    <w:rsid w:val="00400785"/>
    <w:rsid w:val="00401EA0"/>
    <w:rsid w:val="00401F8C"/>
    <w:rsid w:val="00405A83"/>
    <w:rsid w:val="00406594"/>
    <w:rsid w:val="004067A8"/>
    <w:rsid w:val="004067BB"/>
    <w:rsid w:val="00407D19"/>
    <w:rsid w:val="00415728"/>
    <w:rsid w:val="00415DEB"/>
    <w:rsid w:val="00416FD1"/>
    <w:rsid w:val="00417A68"/>
    <w:rsid w:val="00420280"/>
    <w:rsid w:val="004234AA"/>
    <w:rsid w:val="00430180"/>
    <w:rsid w:val="0043264C"/>
    <w:rsid w:val="004340DA"/>
    <w:rsid w:val="00434633"/>
    <w:rsid w:val="004353C2"/>
    <w:rsid w:val="00435B77"/>
    <w:rsid w:val="00435BC5"/>
    <w:rsid w:val="00441476"/>
    <w:rsid w:val="00441C9D"/>
    <w:rsid w:val="004437A0"/>
    <w:rsid w:val="00445BFF"/>
    <w:rsid w:val="00446B05"/>
    <w:rsid w:val="00447A01"/>
    <w:rsid w:val="004538EA"/>
    <w:rsid w:val="00453A50"/>
    <w:rsid w:val="00454B83"/>
    <w:rsid w:val="00455837"/>
    <w:rsid w:val="0046044A"/>
    <w:rsid w:val="00461050"/>
    <w:rsid w:val="0046163D"/>
    <w:rsid w:val="00462618"/>
    <w:rsid w:val="00464523"/>
    <w:rsid w:val="00464710"/>
    <w:rsid w:val="00465077"/>
    <w:rsid w:val="004654A1"/>
    <w:rsid w:val="00465E5C"/>
    <w:rsid w:val="004726D9"/>
    <w:rsid w:val="00473A12"/>
    <w:rsid w:val="00474DE2"/>
    <w:rsid w:val="004779F3"/>
    <w:rsid w:val="00483C1A"/>
    <w:rsid w:val="00484BD6"/>
    <w:rsid w:val="00485B09"/>
    <w:rsid w:val="00486400"/>
    <w:rsid w:val="00490181"/>
    <w:rsid w:val="00493189"/>
    <w:rsid w:val="004946B3"/>
    <w:rsid w:val="004A2280"/>
    <w:rsid w:val="004A585E"/>
    <w:rsid w:val="004A6C10"/>
    <w:rsid w:val="004A6C76"/>
    <w:rsid w:val="004B271B"/>
    <w:rsid w:val="004B326B"/>
    <w:rsid w:val="004B40E0"/>
    <w:rsid w:val="004B479D"/>
    <w:rsid w:val="004B4E3E"/>
    <w:rsid w:val="004B6F9B"/>
    <w:rsid w:val="004C204B"/>
    <w:rsid w:val="004C61A8"/>
    <w:rsid w:val="004D06E0"/>
    <w:rsid w:val="004D14C6"/>
    <w:rsid w:val="004D255B"/>
    <w:rsid w:val="004D3B1D"/>
    <w:rsid w:val="004D6F41"/>
    <w:rsid w:val="004E0985"/>
    <w:rsid w:val="004E1438"/>
    <w:rsid w:val="004E5EC1"/>
    <w:rsid w:val="004F2B20"/>
    <w:rsid w:val="004F3385"/>
    <w:rsid w:val="004F4FBA"/>
    <w:rsid w:val="004F5047"/>
    <w:rsid w:val="004F5339"/>
    <w:rsid w:val="0050001D"/>
    <w:rsid w:val="00503F3B"/>
    <w:rsid w:val="005061D0"/>
    <w:rsid w:val="005076AC"/>
    <w:rsid w:val="00507CBA"/>
    <w:rsid w:val="005135F7"/>
    <w:rsid w:val="0051448F"/>
    <w:rsid w:val="00516E8E"/>
    <w:rsid w:val="005230A4"/>
    <w:rsid w:val="00534153"/>
    <w:rsid w:val="00536C19"/>
    <w:rsid w:val="00537C50"/>
    <w:rsid w:val="0054419D"/>
    <w:rsid w:val="00546838"/>
    <w:rsid w:val="00552079"/>
    <w:rsid w:val="0055239B"/>
    <w:rsid w:val="00556130"/>
    <w:rsid w:val="00567CB8"/>
    <w:rsid w:val="005701FC"/>
    <w:rsid w:val="00575466"/>
    <w:rsid w:val="005811B9"/>
    <w:rsid w:val="00582F55"/>
    <w:rsid w:val="0058324E"/>
    <w:rsid w:val="00583B9F"/>
    <w:rsid w:val="00585445"/>
    <w:rsid w:val="005875BE"/>
    <w:rsid w:val="00587E3E"/>
    <w:rsid w:val="00590BAA"/>
    <w:rsid w:val="00590ED6"/>
    <w:rsid w:val="00591C6E"/>
    <w:rsid w:val="00593C5F"/>
    <w:rsid w:val="00597A4E"/>
    <w:rsid w:val="005A0DAF"/>
    <w:rsid w:val="005A765E"/>
    <w:rsid w:val="005B03D5"/>
    <w:rsid w:val="005B0AD8"/>
    <w:rsid w:val="005B1DEA"/>
    <w:rsid w:val="005B5CA1"/>
    <w:rsid w:val="005C4486"/>
    <w:rsid w:val="005D7A40"/>
    <w:rsid w:val="005E0B5E"/>
    <w:rsid w:val="005E535D"/>
    <w:rsid w:val="005E77B2"/>
    <w:rsid w:val="005F2FBF"/>
    <w:rsid w:val="005F535B"/>
    <w:rsid w:val="005F6399"/>
    <w:rsid w:val="005F6BD0"/>
    <w:rsid w:val="005F6F09"/>
    <w:rsid w:val="005F77EC"/>
    <w:rsid w:val="006018D1"/>
    <w:rsid w:val="00603D91"/>
    <w:rsid w:val="00604C9B"/>
    <w:rsid w:val="0060616E"/>
    <w:rsid w:val="00606505"/>
    <w:rsid w:val="006106C1"/>
    <w:rsid w:val="00612CBC"/>
    <w:rsid w:val="00613657"/>
    <w:rsid w:val="0061366A"/>
    <w:rsid w:val="006177CB"/>
    <w:rsid w:val="0061789C"/>
    <w:rsid w:val="00617A3A"/>
    <w:rsid w:val="00621741"/>
    <w:rsid w:val="00623B51"/>
    <w:rsid w:val="00624040"/>
    <w:rsid w:val="00624334"/>
    <w:rsid w:val="006269CB"/>
    <w:rsid w:val="006303D3"/>
    <w:rsid w:val="00631B58"/>
    <w:rsid w:val="0063243F"/>
    <w:rsid w:val="00632EAF"/>
    <w:rsid w:val="00633292"/>
    <w:rsid w:val="00636B37"/>
    <w:rsid w:val="00642199"/>
    <w:rsid w:val="00647A10"/>
    <w:rsid w:val="00650032"/>
    <w:rsid w:val="006505AF"/>
    <w:rsid w:val="0065093C"/>
    <w:rsid w:val="00651AD6"/>
    <w:rsid w:val="00655F83"/>
    <w:rsid w:val="006571FB"/>
    <w:rsid w:val="0065772B"/>
    <w:rsid w:val="0065789D"/>
    <w:rsid w:val="00660B16"/>
    <w:rsid w:val="00661ABB"/>
    <w:rsid w:val="006622D9"/>
    <w:rsid w:val="00663700"/>
    <w:rsid w:val="00664130"/>
    <w:rsid w:val="00665C9C"/>
    <w:rsid w:val="00670E03"/>
    <w:rsid w:val="006721DD"/>
    <w:rsid w:val="00672EEE"/>
    <w:rsid w:val="0067338D"/>
    <w:rsid w:val="006745C4"/>
    <w:rsid w:val="006757AB"/>
    <w:rsid w:val="00680EAD"/>
    <w:rsid w:val="006813D6"/>
    <w:rsid w:val="0068357B"/>
    <w:rsid w:val="006905ED"/>
    <w:rsid w:val="006906AA"/>
    <w:rsid w:val="00693A50"/>
    <w:rsid w:val="006947BC"/>
    <w:rsid w:val="006A0C17"/>
    <w:rsid w:val="006A737A"/>
    <w:rsid w:val="006A7525"/>
    <w:rsid w:val="006B16FD"/>
    <w:rsid w:val="006B1D23"/>
    <w:rsid w:val="006B67B3"/>
    <w:rsid w:val="006C644F"/>
    <w:rsid w:val="006D2007"/>
    <w:rsid w:val="006D29D0"/>
    <w:rsid w:val="006D3A3C"/>
    <w:rsid w:val="006D637B"/>
    <w:rsid w:val="006E0AF5"/>
    <w:rsid w:val="006E3208"/>
    <w:rsid w:val="006E59D5"/>
    <w:rsid w:val="006F2F8E"/>
    <w:rsid w:val="0070089C"/>
    <w:rsid w:val="00701916"/>
    <w:rsid w:val="007021B7"/>
    <w:rsid w:val="00702B2B"/>
    <w:rsid w:val="00702BEC"/>
    <w:rsid w:val="007038AE"/>
    <w:rsid w:val="00703DB2"/>
    <w:rsid w:val="00705556"/>
    <w:rsid w:val="00711A7C"/>
    <w:rsid w:val="00712962"/>
    <w:rsid w:val="00712F8C"/>
    <w:rsid w:val="00713631"/>
    <w:rsid w:val="00714B39"/>
    <w:rsid w:val="00715A61"/>
    <w:rsid w:val="00715B63"/>
    <w:rsid w:val="0071744F"/>
    <w:rsid w:val="00722022"/>
    <w:rsid w:val="007229A2"/>
    <w:rsid w:val="00722F68"/>
    <w:rsid w:val="007243DD"/>
    <w:rsid w:val="00726681"/>
    <w:rsid w:val="00727818"/>
    <w:rsid w:val="00731E13"/>
    <w:rsid w:val="00732608"/>
    <w:rsid w:val="00732E4E"/>
    <w:rsid w:val="0074039A"/>
    <w:rsid w:val="00740E34"/>
    <w:rsid w:val="007453BF"/>
    <w:rsid w:val="007509CD"/>
    <w:rsid w:val="00752099"/>
    <w:rsid w:val="00752D1D"/>
    <w:rsid w:val="00753FC2"/>
    <w:rsid w:val="00754E9F"/>
    <w:rsid w:val="00756457"/>
    <w:rsid w:val="00756AB1"/>
    <w:rsid w:val="00762789"/>
    <w:rsid w:val="00762C7F"/>
    <w:rsid w:val="00770D1B"/>
    <w:rsid w:val="007738BF"/>
    <w:rsid w:val="00774569"/>
    <w:rsid w:val="007746A0"/>
    <w:rsid w:val="00776C2C"/>
    <w:rsid w:val="0077717B"/>
    <w:rsid w:val="00777D44"/>
    <w:rsid w:val="00777EDB"/>
    <w:rsid w:val="007836F1"/>
    <w:rsid w:val="00783C5C"/>
    <w:rsid w:val="00783E74"/>
    <w:rsid w:val="00784BD1"/>
    <w:rsid w:val="007859D4"/>
    <w:rsid w:val="007906CE"/>
    <w:rsid w:val="0079393C"/>
    <w:rsid w:val="00793E47"/>
    <w:rsid w:val="007941E6"/>
    <w:rsid w:val="007967BE"/>
    <w:rsid w:val="007A2CC2"/>
    <w:rsid w:val="007A42F0"/>
    <w:rsid w:val="007A5056"/>
    <w:rsid w:val="007A5399"/>
    <w:rsid w:val="007A6334"/>
    <w:rsid w:val="007B0749"/>
    <w:rsid w:val="007B0788"/>
    <w:rsid w:val="007B3384"/>
    <w:rsid w:val="007B4F4C"/>
    <w:rsid w:val="007B6DC2"/>
    <w:rsid w:val="007C0278"/>
    <w:rsid w:val="007C03F9"/>
    <w:rsid w:val="007C25F2"/>
    <w:rsid w:val="007C64A3"/>
    <w:rsid w:val="007C711E"/>
    <w:rsid w:val="007D2E62"/>
    <w:rsid w:val="007D3F88"/>
    <w:rsid w:val="007E10B2"/>
    <w:rsid w:val="007E1405"/>
    <w:rsid w:val="007E2184"/>
    <w:rsid w:val="007E4EE7"/>
    <w:rsid w:val="007E57FE"/>
    <w:rsid w:val="007F2874"/>
    <w:rsid w:val="007F3418"/>
    <w:rsid w:val="007F524F"/>
    <w:rsid w:val="007F575E"/>
    <w:rsid w:val="007F5AF3"/>
    <w:rsid w:val="007F6988"/>
    <w:rsid w:val="007F6B0A"/>
    <w:rsid w:val="008020BC"/>
    <w:rsid w:val="008022AF"/>
    <w:rsid w:val="00803FCA"/>
    <w:rsid w:val="008042DA"/>
    <w:rsid w:val="00805766"/>
    <w:rsid w:val="00807360"/>
    <w:rsid w:val="00807C41"/>
    <w:rsid w:val="00811FBB"/>
    <w:rsid w:val="00814853"/>
    <w:rsid w:val="00817C35"/>
    <w:rsid w:val="00820DEE"/>
    <w:rsid w:val="00822C70"/>
    <w:rsid w:val="00824C8A"/>
    <w:rsid w:val="00825E6E"/>
    <w:rsid w:val="00830D30"/>
    <w:rsid w:val="008318B7"/>
    <w:rsid w:val="00833249"/>
    <w:rsid w:val="00834998"/>
    <w:rsid w:val="0083527D"/>
    <w:rsid w:val="00835779"/>
    <w:rsid w:val="008358B7"/>
    <w:rsid w:val="00835FF3"/>
    <w:rsid w:val="00837A31"/>
    <w:rsid w:val="0084272E"/>
    <w:rsid w:val="0084641F"/>
    <w:rsid w:val="00852787"/>
    <w:rsid w:val="00853CDA"/>
    <w:rsid w:val="008568CE"/>
    <w:rsid w:val="00856AA4"/>
    <w:rsid w:val="00856C99"/>
    <w:rsid w:val="008603D0"/>
    <w:rsid w:val="008632A1"/>
    <w:rsid w:val="00866412"/>
    <w:rsid w:val="0086710E"/>
    <w:rsid w:val="00870811"/>
    <w:rsid w:val="008708A9"/>
    <w:rsid w:val="008831EE"/>
    <w:rsid w:val="00883E1D"/>
    <w:rsid w:val="008840DC"/>
    <w:rsid w:val="0088646C"/>
    <w:rsid w:val="00886AB0"/>
    <w:rsid w:val="00886DF1"/>
    <w:rsid w:val="0088751A"/>
    <w:rsid w:val="0089058C"/>
    <w:rsid w:val="00890E8C"/>
    <w:rsid w:val="0089774C"/>
    <w:rsid w:val="008A4BA5"/>
    <w:rsid w:val="008A687E"/>
    <w:rsid w:val="008A6EC3"/>
    <w:rsid w:val="008B0AAE"/>
    <w:rsid w:val="008B1E13"/>
    <w:rsid w:val="008B350A"/>
    <w:rsid w:val="008B40CA"/>
    <w:rsid w:val="008B5AAE"/>
    <w:rsid w:val="008B67B8"/>
    <w:rsid w:val="008B6C36"/>
    <w:rsid w:val="008B7FF1"/>
    <w:rsid w:val="008C5648"/>
    <w:rsid w:val="008C657F"/>
    <w:rsid w:val="008C7B88"/>
    <w:rsid w:val="008D0BBD"/>
    <w:rsid w:val="008D1A3C"/>
    <w:rsid w:val="008D2983"/>
    <w:rsid w:val="008D3FE4"/>
    <w:rsid w:val="008D4CB2"/>
    <w:rsid w:val="008D5AB7"/>
    <w:rsid w:val="008D753E"/>
    <w:rsid w:val="008E028B"/>
    <w:rsid w:val="008E0730"/>
    <w:rsid w:val="008E283F"/>
    <w:rsid w:val="008E4929"/>
    <w:rsid w:val="008E69C1"/>
    <w:rsid w:val="008F1A8B"/>
    <w:rsid w:val="008F1AF3"/>
    <w:rsid w:val="00900DA2"/>
    <w:rsid w:val="00900EFA"/>
    <w:rsid w:val="00902717"/>
    <w:rsid w:val="00903BFF"/>
    <w:rsid w:val="00904B5C"/>
    <w:rsid w:val="00904C50"/>
    <w:rsid w:val="009054DC"/>
    <w:rsid w:val="009071D5"/>
    <w:rsid w:val="009071E0"/>
    <w:rsid w:val="00907BB2"/>
    <w:rsid w:val="00910996"/>
    <w:rsid w:val="00910B79"/>
    <w:rsid w:val="009123F2"/>
    <w:rsid w:val="00914A3D"/>
    <w:rsid w:val="00916B6F"/>
    <w:rsid w:val="009173BE"/>
    <w:rsid w:val="00923571"/>
    <w:rsid w:val="00924A1F"/>
    <w:rsid w:val="00926D7B"/>
    <w:rsid w:val="00927F4A"/>
    <w:rsid w:val="00934E84"/>
    <w:rsid w:val="00937EE5"/>
    <w:rsid w:val="00941700"/>
    <w:rsid w:val="00942C2D"/>
    <w:rsid w:val="0094534B"/>
    <w:rsid w:val="0094557A"/>
    <w:rsid w:val="0094609E"/>
    <w:rsid w:val="00946FB9"/>
    <w:rsid w:val="00947428"/>
    <w:rsid w:val="00947EF4"/>
    <w:rsid w:val="00950DDD"/>
    <w:rsid w:val="009523B3"/>
    <w:rsid w:val="0095243E"/>
    <w:rsid w:val="0095551E"/>
    <w:rsid w:val="00956542"/>
    <w:rsid w:val="009613DE"/>
    <w:rsid w:val="0096394F"/>
    <w:rsid w:val="00964BAF"/>
    <w:rsid w:val="00964EB7"/>
    <w:rsid w:val="009703A5"/>
    <w:rsid w:val="00976E65"/>
    <w:rsid w:val="00977877"/>
    <w:rsid w:val="009838B6"/>
    <w:rsid w:val="00985BB8"/>
    <w:rsid w:val="00985F5C"/>
    <w:rsid w:val="009869F6"/>
    <w:rsid w:val="009927E0"/>
    <w:rsid w:val="00992D45"/>
    <w:rsid w:val="009946D0"/>
    <w:rsid w:val="00994779"/>
    <w:rsid w:val="00994A64"/>
    <w:rsid w:val="00994C24"/>
    <w:rsid w:val="00995EB7"/>
    <w:rsid w:val="009A09F9"/>
    <w:rsid w:val="009A1DC6"/>
    <w:rsid w:val="009A568B"/>
    <w:rsid w:val="009A59AE"/>
    <w:rsid w:val="009A7313"/>
    <w:rsid w:val="009B0597"/>
    <w:rsid w:val="009B1629"/>
    <w:rsid w:val="009B1EA3"/>
    <w:rsid w:val="009B4802"/>
    <w:rsid w:val="009B566C"/>
    <w:rsid w:val="009B5FFA"/>
    <w:rsid w:val="009B61C3"/>
    <w:rsid w:val="009B7EAF"/>
    <w:rsid w:val="009C186B"/>
    <w:rsid w:val="009C37E7"/>
    <w:rsid w:val="009C436D"/>
    <w:rsid w:val="009C461E"/>
    <w:rsid w:val="009C7DEF"/>
    <w:rsid w:val="009D21B4"/>
    <w:rsid w:val="009D3E9F"/>
    <w:rsid w:val="009D51E9"/>
    <w:rsid w:val="009D561E"/>
    <w:rsid w:val="009D7044"/>
    <w:rsid w:val="009E05F4"/>
    <w:rsid w:val="009E074C"/>
    <w:rsid w:val="009E0C9E"/>
    <w:rsid w:val="009E520D"/>
    <w:rsid w:val="009E5566"/>
    <w:rsid w:val="009E6483"/>
    <w:rsid w:val="009E6BE2"/>
    <w:rsid w:val="009E7FD6"/>
    <w:rsid w:val="009F1F20"/>
    <w:rsid w:val="009F50EB"/>
    <w:rsid w:val="009F5ABE"/>
    <w:rsid w:val="009F5B27"/>
    <w:rsid w:val="00A019C9"/>
    <w:rsid w:val="00A01DF5"/>
    <w:rsid w:val="00A01EFE"/>
    <w:rsid w:val="00A02EBF"/>
    <w:rsid w:val="00A03AC7"/>
    <w:rsid w:val="00A110D8"/>
    <w:rsid w:val="00A11190"/>
    <w:rsid w:val="00A14349"/>
    <w:rsid w:val="00A151DB"/>
    <w:rsid w:val="00A21CA3"/>
    <w:rsid w:val="00A22316"/>
    <w:rsid w:val="00A22792"/>
    <w:rsid w:val="00A246E0"/>
    <w:rsid w:val="00A247F3"/>
    <w:rsid w:val="00A26713"/>
    <w:rsid w:val="00A270DE"/>
    <w:rsid w:val="00A27913"/>
    <w:rsid w:val="00A27E87"/>
    <w:rsid w:val="00A3045E"/>
    <w:rsid w:val="00A30722"/>
    <w:rsid w:val="00A34A05"/>
    <w:rsid w:val="00A354D3"/>
    <w:rsid w:val="00A373B0"/>
    <w:rsid w:val="00A410F8"/>
    <w:rsid w:val="00A427A5"/>
    <w:rsid w:val="00A451B6"/>
    <w:rsid w:val="00A53234"/>
    <w:rsid w:val="00A540B8"/>
    <w:rsid w:val="00A5417B"/>
    <w:rsid w:val="00A56B55"/>
    <w:rsid w:val="00A609C9"/>
    <w:rsid w:val="00A64CC5"/>
    <w:rsid w:val="00A6584E"/>
    <w:rsid w:val="00A70931"/>
    <w:rsid w:val="00A71563"/>
    <w:rsid w:val="00A72028"/>
    <w:rsid w:val="00A72710"/>
    <w:rsid w:val="00A73DBD"/>
    <w:rsid w:val="00A77629"/>
    <w:rsid w:val="00A806AE"/>
    <w:rsid w:val="00A80D36"/>
    <w:rsid w:val="00A82971"/>
    <w:rsid w:val="00A83C25"/>
    <w:rsid w:val="00A8556D"/>
    <w:rsid w:val="00A85778"/>
    <w:rsid w:val="00A85BF7"/>
    <w:rsid w:val="00A90CA7"/>
    <w:rsid w:val="00A92445"/>
    <w:rsid w:val="00A940F6"/>
    <w:rsid w:val="00A951AA"/>
    <w:rsid w:val="00AA1251"/>
    <w:rsid w:val="00AA469B"/>
    <w:rsid w:val="00AA5E7B"/>
    <w:rsid w:val="00AB40D2"/>
    <w:rsid w:val="00AB6203"/>
    <w:rsid w:val="00AC10BC"/>
    <w:rsid w:val="00AC1DBC"/>
    <w:rsid w:val="00AC45AE"/>
    <w:rsid w:val="00AC669E"/>
    <w:rsid w:val="00AC781D"/>
    <w:rsid w:val="00AC7DBC"/>
    <w:rsid w:val="00AD3360"/>
    <w:rsid w:val="00AD4322"/>
    <w:rsid w:val="00AD52DB"/>
    <w:rsid w:val="00AD5428"/>
    <w:rsid w:val="00AD56A2"/>
    <w:rsid w:val="00AD6697"/>
    <w:rsid w:val="00AE11FD"/>
    <w:rsid w:val="00AE3271"/>
    <w:rsid w:val="00AE7F32"/>
    <w:rsid w:val="00AF632B"/>
    <w:rsid w:val="00AF63AA"/>
    <w:rsid w:val="00B0152B"/>
    <w:rsid w:val="00B028E6"/>
    <w:rsid w:val="00B070D9"/>
    <w:rsid w:val="00B11531"/>
    <w:rsid w:val="00B12710"/>
    <w:rsid w:val="00B1385F"/>
    <w:rsid w:val="00B1438C"/>
    <w:rsid w:val="00B159EF"/>
    <w:rsid w:val="00B168AD"/>
    <w:rsid w:val="00B16C26"/>
    <w:rsid w:val="00B224F4"/>
    <w:rsid w:val="00B248E2"/>
    <w:rsid w:val="00B2570B"/>
    <w:rsid w:val="00B257C5"/>
    <w:rsid w:val="00B25E54"/>
    <w:rsid w:val="00B30E21"/>
    <w:rsid w:val="00B31F3E"/>
    <w:rsid w:val="00B326BB"/>
    <w:rsid w:val="00B339C8"/>
    <w:rsid w:val="00B33EF8"/>
    <w:rsid w:val="00B369E2"/>
    <w:rsid w:val="00B371F6"/>
    <w:rsid w:val="00B375A9"/>
    <w:rsid w:val="00B375F2"/>
    <w:rsid w:val="00B377B2"/>
    <w:rsid w:val="00B37A4B"/>
    <w:rsid w:val="00B40C04"/>
    <w:rsid w:val="00B41B23"/>
    <w:rsid w:val="00B43D6F"/>
    <w:rsid w:val="00B43F73"/>
    <w:rsid w:val="00B45A6F"/>
    <w:rsid w:val="00B47FEC"/>
    <w:rsid w:val="00B50828"/>
    <w:rsid w:val="00B51A59"/>
    <w:rsid w:val="00B53D25"/>
    <w:rsid w:val="00B561C6"/>
    <w:rsid w:val="00B612B6"/>
    <w:rsid w:val="00B632B5"/>
    <w:rsid w:val="00B65C44"/>
    <w:rsid w:val="00B65E20"/>
    <w:rsid w:val="00B6660A"/>
    <w:rsid w:val="00B74784"/>
    <w:rsid w:val="00B76738"/>
    <w:rsid w:val="00B77A30"/>
    <w:rsid w:val="00B80803"/>
    <w:rsid w:val="00B810FB"/>
    <w:rsid w:val="00B82FB4"/>
    <w:rsid w:val="00B87C19"/>
    <w:rsid w:val="00B93995"/>
    <w:rsid w:val="00B93A77"/>
    <w:rsid w:val="00B93C35"/>
    <w:rsid w:val="00B95425"/>
    <w:rsid w:val="00B975DC"/>
    <w:rsid w:val="00BA2B81"/>
    <w:rsid w:val="00BA4868"/>
    <w:rsid w:val="00BB0AF7"/>
    <w:rsid w:val="00BB13A6"/>
    <w:rsid w:val="00BB7AE4"/>
    <w:rsid w:val="00BC0482"/>
    <w:rsid w:val="00BC19A1"/>
    <w:rsid w:val="00BC6A74"/>
    <w:rsid w:val="00BD126E"/>
    <w:rsid w:val="00BD7550"/>
    <w:rsid w:val="00BE0104"/>
    <w:rsid w:val="00BE20D6"/>
    <w:rsid w:val="00BE3CFC"/>
    <w:rsid w:val="00BE6CCC"/>
    <w:rsid w:val="00BE78DB"/>
    <w:rsid w:val="00BE7BDE"/>
    <w:rsid w:val="00BE7DC7"/>
    <w:rsid w:val="00BF0888"/>
    <w:rsid w:val="00BF1C8B"/>
    <w:rsid w:val="00BF5F5D"/>
    <w:rsid w:val="00C04596"/>
    <w:rsid w:val="00C04E9B"/>
    <w:rsid w:val="00C06004"/>
    <w:rsid w:val="00C071DF"/>
    <w:rsid w:val="00C1057D"/>
    <w:rsid w:val="00C15873"/>
    <w:rsid w:val="00C15E89"/>
    <w:rsid w:val="00C209DA"/>
    <w:rsid w:val="00C232A9"/>
    <w:rsid w:val="00C24DA4"/>
    <w:rsid w:val="00C250A1"/>
    <w:rsid w:val="00C277B7"/>
    <w:rsid w:val="00C27922"/>
    <w:rsid w:val="00C27C17"/>
    <w:rsid w:val="00C30519"/>
    <w:rsid w:val="00C308D9"/>
    <w:rsid w:val="00C32ADF"/>
    <w:rsid w:val="00C32FFC"/>
    <w:rsid w:val="00C372EA"/>
    <w:rsid w:val="00C4041B"/>
    <w:rsid w:val="00C42CB3"/>
    <w:rsid w:val="00C4366C"/>
    <w:rsid w:val="00C4369D"/>
    <w:rsid w:val="00C46DDF"/>
    <w:rsid w:val="00C47A9D"/>
    <w:rsid w:val="00C5096D"/>
    <w:rsid w:val="00C516DD"/>
    <w:rsid w:val="00C52295"/>
    <w:rsid w:val="00C52ECF"/>
    <w:rsid w:val="00C556A1"/>
    <w:rsid w:val="00C5572B"/>
    <w:rsid w:val="00C56AFB"/>
    <w:rsid w:val="00C56C1D"/>
    <w:rsid w:val="00C6222D"/>
    <w:rsid w:val="00C63E43"/>
    <w:rsid w:val="00C64AEA"/>
    <w:rsid w:val="00C67C79"/>
    <w:rsid w:val="00C72CB2"/>
    <w:rsid w:val="00C73EDE"/>
    <w:rsid w:val="00C7561F"/>
    <w:rsid w:val="00C77AFB"/>
    <w:rsid w:val="00C81AC6"/>
    <w:rsid w:val="00C823AF"/>
    <w:rsid w:val="00C830B7"/>
    <w:rsid w:val="00C84F1F"/>
    <w:rsid w:val="00C853D4"/>
    <w:rsid w:val="00C85DB6"/>
    <w:rsid w:val="00C86D0B"/>
    <w:rsid w:val="00C90736"/>
    <w:rsid w:val="00C90ACC"/>
    <w:rsid w:val="00C92952"/>
    <w:rsid w:val="00C94358"/>
    <w:rsid w:val="00C95B07"/>
    <w:rsid w:val="00C95DB4"/>
    <w:rsid w:val="00CA0695"/>
    <w:rsid w:val="00CA2620"/>
    <w:rsid w:val="00CA4C56"/>
    <w:rsid w:val="00CA4F5F"/>
    <w:rsid w:val="00CB0A0B"/>
    <w:rsid w:val="00CB1CF9"/>
    <w:rsid w:val="00CB291D"/>
    <w:rsid w:val="00CB56DB"/>
    <w:rsid w:val="00CB73EF"/>
    <w:rsid w:val="00CC03B2"/>
    <w:rsid w:val="00CC1A73"/>
    <w:rsid w:val="00CD4389"/>
    <w:rsid w:val="00CD4686"/>
    <w:rsid w:val="00CD5EA9"/>
    <w:rsid w:val="00CE1E27"/>
    <w:rsid w:val="00CE2ED5"/>
    <w:rsid w:val="00CE584B"/>
    <w:rsid w:val="00CF5470"/>
    <w:rsid w:val="00D01D9E"/>
    <w:rsid w:val="00D020B1"/>
    <w:rsid w:val="00D0215E"/>
    <w:rsid w:val="00D0339E"/>
    <w:rsid w:val="00D04E3A"/>
    <w:rsid w:val="00D130F8"/>
    <w:rsid w:val="00D13168"/>
    <w:rsid w:val="00D1390A"/>
    <w:rsid w:val="00D13CA5"/>
    <w:rsid w:val="00D14A0A"/>
    <w:rsid w:val="00D14DD1"/>
    <w:rsid w:val="00D151C1"/>
    <w:rsid w:val="00D17D7B"/>
    <w:rsid w:val="00D22F29"/>
    <w:rsid w:val="00D23332"/>
    <w:rsid w:val="00D23E4F"/>
    <w:rsid w:val="00D2432F"/>
    <w:rsid w:val="00D24E1D"/>
    <w:rsid w:val="00D304C4"/>
    <w:rsid w:val="00D316E4"/>
    <w:rsid w:val="00D33B8E"/>
    <w:rsid w:val="00D34003"/>
    <w:rsid w:val="00D36470"/>
    <w:rsid w:val="00D411F8"/>
    <w:rsid w:val="00D418DE"/>
    <w:rsid w:val="00D422D7"/>
    <w:rsid w:val="00D46BD7"/>
    <w:rsid w:val="00D47CF0"/>
    <w:rsid w:val="00D50A44"/>
    <w:rsid w:val="00D576F5"/>
    <w:rsid w:val="00D6191A"/>
    <w:rsid w:val="00D637CD"/>
    <w:rsid w:val="00D64ADD"/>
    <w:rsid w:val="00D6509B"/>
    <w:rsid w:val="00D662E2"/>
    <w:rsid w:val="00D6682A"/>
    <w:rsid w:val="00D67401"/>
    <w:rsid w:val="00D67EF3"/>
    <w:rsid w:val="00D7282D"/>
    <w:rsid w:val="00D7583D"/>
    <w:rsid w:val="00D81D3D"/>
    <w:rsid w:val="00D85129"/>
    <w:rsid w:val="00D85427"/>
    <w:rsid w:val="00D90D1E"/>
    <w:rsid w:val="00D91C45"/>
    <w:rsid w:val="00D91D2A"/>
    <w:rsid w:val="00D91D3A"/>
    <w:rsid w:val="00D959A2"/>
    <w:rsid w:val="00D96BCC"/>
    <w:rsid w:val="00D9719F"/>
    <w:rsid w:val="00DA01D2"/>
    <w:rsid w:val="00DA1F3D"/>
    <w:rsid w:val="00DA2745"/>
    <w:rsid w:val="00DA6B34"/>
    <w:rsid w:val="00DB155C"/>
    <w:rsid w:val="00DB3EC8"/>
    <w:rsid w:val="00DB3ECD"/>
    <w:rsid w:val="00DB4A19"/>
    <w:rsid w:val="00DB4A36"/>
    <w:rsid w:val="00DB4FE6"/>
    <w:rsid w:val="00DB7A43"/>
    <w:rsid w:val="00DC0D81"/>
    <w:rsid w:val="00DC5BC1"/>
    <w:rsid w:val="00DC647F"/>
    <w:rsid w:val="00DC7448"/>
    <w:rsid w:val="00DC7885"/>
    <w:rsid w:val="00DD0280"/>
    <w:rsid w:val="00DD3143"/>
    <w:rsid w:val="00DD5247"/>
    <w:rsid w:val="00DD631A"/>
    <w:rsid w:val="00DE44B7"/>
    <w:rsid w:val="00DE6EBC"/>
    <w:rsid w:val="00DE7935"/>
    <w:rsid w:val="00DF133B"/>
    <w:rsid w:val="00DF1DAB"/>
    <w:rsid w:val="00DF21CF"/>
    <w:rsid w:val="00DF235C"/>
    <w:rsid w:val="00DF2E84"/>
    <w:rsid w:val="00DF5B2B"/>
    <w:rsid w:val="00E01961"/>
    <w:rsid w:val="00E10D5F"/>
    <w:rsid w:val="00E1243B"/>
    <w:rsid w:val="00E12447"/>
    <w:rsid w:val="00E13EDB"/>
    <w:rsid w:val="00E140E3"/>
    <w:rsid w:val="00E14CA6"/>
    <w:rsid w:val="00E14E99"/>
    <w:rsid w:val="00E15C32"/>
    <w:rsid w:val="00E17E45"/>
    <w:rsid w:val="00E231C0"/>
    <w:rsid w:val="00E238A5"/>
    <w:rsid w:val="00E23F38"/>
    <w:rsid w:val="00E24357"/>
    <w:rsid w:val="00E24ABB"/>
    <w:rsid w:val="00E27AAD"/>
    <w:rsid w:val="00E302DF"/>
    <w:rsid w:val="00E32251"/>
    <w:rsid w:val="00E32424"/>
    <w:rsid w:val="00E331AE"/>
    <w:rsid w:val="00E35672"/>
    <w:rsid w:val="00E36953"/>
    <w:rsid w:val="00E41913"/>
    <w:rsid w:val="00E42460"/>
    <w:rsid w:val="00E45388"/>
    <w:rsid w:val="00E474D3"/>
    <w:rsid w:val="00E5002C"/>
    <w:rsid w:val="00E50CB1"/>
    <w:rsid w:val="00E522C8"/>
    <w:rsid w:val="00E54ACB"/>
    <w:rsid w:val="00E56ACD"/>
    <w:rsid w:val="00E57F3B"/>
    <w:rsid w:val="00E602C4"/>
    <w:rsid w:val="00E61F46"/>
    <w:rsid w:val="00E6361A"/>
    <w:rsid w:val="00E71079"/>
    <w:rsid w:val="00E73A79"/>
    <w:rsid w:val="00E76EA4"/>
    <w:rsid w:val="00E77D5F"/>
    <w:rsid w:val="00E80FB6"/>
    <w:rsid w:val="00E82C46"/>
    <w:rsid w:val="00E83F56"/>
    <w:rsid w:val="00E93CEF"/>
    <w:rsid w:val="00E9459E"/>
    <w:rsid w:val="00E94A34"/>
    <w:rsid w:val="00E96AA5"/>
    <w:rsid w:val="00EA273D"/>
    <w:rsid w:val="00EA6F2F"/>
    <w:rsid w:val="00EB2370"/>
    <w:rsid w:val="00EB3C3F"/>
    <w:rsid w:val="00EB4AD1"/>
    <w:rsid w:val="00EB6073"/>
    <w:rsid w:val="00EB616E"/>
    <w:rsid w:val="00EB7BE3"/>
    <w:rsid w:val="00EC0D69"/>
    <w:rsid w:val="00EC1B3A"/>
    <w:rsid w:val="00EC49D3"/>
    <w:rsid w:val="00EC5388"/>
    <w:rsid w:val="00EC5E60"/>
    <w:rsid w:val="00EC6055"/>
    <w:rsid w:val="00ED0F2A"/>
    <w:rsid w:val="00ED16F6"/>
    <w:rsid w:val="00ED3681"/>
    <w:rsid w:val="00ED36A6"/>
    <w:rsid w:val="00ED7CA7"/>
    <w:rsid w:val="00EE24C3"/>
    <w:rsid w:val="00EE3D85"/>
    <w:rsid w:val="00EE55C9"/>
    <w:rsid w:val="00EE770A"/>
    <w:rsid w:val="00EF043D"/>
    <w:rsid w:val="00EF10AB"/>
    <w:rsid w:val="00EF53B3"/>
    <w:rsid w:val="00EF6EB8"/>
    <w:rsid w:val="00EF7C07"/>
    <w:rsid w:val="00F0003D"/>
    <w:rsid w:val="00F01FA7"/>
    <w:rsid w:val="00F03181"/>
    <w:rsid w:val="00F03A18"/>
    <w:rsid w:val="00F05A5E"/>
    <w:rsid w:val="00F06EA4"/>
    <w:rsid w:val="00F10159"/>
    <w:rsid w:val="00F16B60"/>
    <w:rsid w:val="00F16C3C"/>
    <w:rsid w:val="00F176A9"/>
    <w:rsid w:val="00F214C8"/>
    <w:rsid w:val="00F22504"/>
    <w:rsid w:val="00F22D27"/>
    <w:rsid w:val="00F30022"/>
    <w:rsid w:val="00F30EED"/>
    <w:rsid w:val="00F331B2"/>
    <w:rsid w:val="00F336D7"/>
    <w:rsid w:val="00F36BB9"/>
    <w:rsid w:val="00F370FB"/>
    <w:rsid w:val="00F37251"/>
    <w:rsid w:val="00F410BA"/>
    <w:rsid w:val="00F4198C"/>
    <w:rsid w:val="00F46269"/>
    <w:rsid w:val="00F509D9"/>
    <w:rsid w:val="00F51B48"/>
    <w:rsid w:val="00F5208A"/>
    <w:rsid w:val="00F52100"/>
    <w:rsid w:val="00F523A8"/>
    <w:rsid w:val="00F5288B"/>
    <w:rsid w:val="00F5492F"/>
    <w:rsid w:val="00F54F48"/>
    <w:rsid w:val="00F57987"/>
    <w:rsid w:val="00F60450"/>
    <w:rsid w:val="00F648A5"/>
    <w:rsid w:val="00F651A1"/>
    <w:rsid w:val="00F668BD"/>
    <w:rsid w:val="00F727F8"/>
    <w:rsid w:val="00F73DF9"/>
    <w:rsid w:val="00F74EAF"/>
    <w:rsid w:val="00F75224"/>
    <w:rsid w:val="00F7709B"/>
    <w:rsid w:val="00F77173"/>
    <w:rsid w:val="00F8029F"/>
    <w:rsid w:val="00F82C7C"/>
    <w:rsid w:val="00F83FB7"/>
    <w:rsid w:val="00F83FF3"/>
    <w:rsid w:val="00F84EE3"/>
    <w:rsid w:val="00F87CE0"/>
    <w:rsid w:val="00F9088E"/>
    <w:rsid w:val="00F913AC"/>
    <w:rsid w:val="00F92E99"/>
    <w:rsid w:val="00F953F7"/>
    <w:rsid w:val="00F95C1A"/>
    <w:rsid w:val="00F95C2A"/>
    <w:rsid w:val="00F95E97"/>
    <w:rsid w:val="00F96D0C"/>
    <w:rsid w:val="00FA3780"/>
    <w:rsid w:val="00FA7007"/>
    <w:rsid w:val="00FB7C14"/>
    <w:rsid w:val="00FC64D6"/>
    <w:rsid w:val="00FC7FB6"/>
    <w:rsid w:val="00FD03ED"/>
    <w:rsid w:val="00FD105D"/>
    <w:rsid w:val="00FD14BD"/>
    <w:rsid w:val="00FD385A"/>
    <w:rsid w:val="00FD5295"/>
    <w:rsid w:val="00FD5CFF"/>
    <w:rsid w:val="00FD607A"/>
    <w:rsid w:val="00FE0309"/>
    <w:rsid w:val="00FE3516"/>
    <w:rsid w:val="00FE4FFD"/>
    <w:rsid w:val="00FF31FA"/>
    <w:rsid w:val="00FF355E"/>
    <w:rsid w:val="00FF393C"/>
    <w:rsid w:val="00FF3A7D"/>
    <w:rsid w:val="00FF583B"/>
    <w:rsid w:val="00FF6668"/>
    <w:rsid w:val="00FF748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D8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43F"/>
    <w:rPr>
      <w:rFonts w:asciiTheme="majorHAnsi" w:eastAsiaTheme="majorEastAsia" w:hAnsiTheme="majorHAnsi" w:cstheme="majorBidi"/>
      <w:spacing w:val="-10"/>
      <w:kern w:val="28"/>
      <w:sz w:val="56"/>
      <w:szCs w:val="56"/>
    </w:rPr>
  </w:style>
  <w:style w:type="paragraph" w:styleId="NoSpacing">
    <w:name w:val="No Spacing"/>
    <w:uiPriority w:val="1"/>
    <w:qFormat/>
    <w:rsid w:val="0063243F"/>
    <w:pPr>
      <w:spacing w:after="0" w:line="240" w:lineRule="auto"/>
    </w:pPr>
  </w:style>
  <w:style w:type="character" w:styleId="Hyperlink">
    <w:name w:val="Hyperlink"/>
    <w:basedOn w:val="DefaultParagraphFont"/>
    <w:uiPriority w:val="99"/>
    <w:unhideWhenUsed/>
    <w:rsid w:val="0063243F"/>
    <w:rPr>
      <w:color w:val="0563C1" w:themeColor="hyperlink"/>
      <w:u w:val="single"/>
    </w:rPr>
  </w:style>
  <w:style w:type="table" w:customStyle="1" w:styleId="GridTableLight">
    <w:name w:val="Grid Table Light"/>
    <w:basedOn w:val="TableNormal"/>
    <w:uiPriority w:val="40"/>
    <w:rsid w:val="006324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DB4FE6"/>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Emphasis">
    <w:name w:val="Emphasis"/>
    <w:basedOn w:val="DefaultParagraphFont"/>
    <w:uiPriority w:val="20"/>
    <w:qFormat/>
    <w:rsid w:val="00DB4FE6"/>
    <w:rPr>
      <w:i/>
      <w:iCs/>
    </w:rPr>
  </w:style>
  <w:style w:type="table" w:styleId="TableGrid">
    <w:name w:val="Table Grid"/>
    <w:basedOn w:val="TableNormal"/>
    <w:uiPriority w:val="39"/>
    <w:rsid w:val="00C07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3F2"/>
  </w:style>
  <w:style w:type="paragraph" w:styleId="Footer">
    <w:name w:val="footer"/>
    <w:basedOn w:val="Normal"/>
    <w:link w:val="FooterChar"/>
    <w:uiPriority w:val="99"/>
    <w:unhideWhenUsed/>
    <w:rsid w:val="0091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3F2"/>
  </w:style>
  <w:style w:type="table" w:customStyle="1" w:styleId="GridTable4Accent2">
    <w:name w:val="Grid Table 4 Accent 2"/>
    <w:basedOn w:val="TableNormal"/>
    <w:uiPriority w:val="49"/>
    <w:rsid w:val="003B224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3E21F0"/>
    <w:rPr>
      <w:sz w:val="18"/>
      <w:szCs w:val="18"/>
    </w:rPr>
  </w:style>
  <w:style w:type="paragraph" w:styleId="CommentText">
    <w:name w:val="annotation text"/>
    <w:basedOn w:val="Normal"/>
    <w:link w:val="CommentTextChar"/>
    <w:uiPriority w:val="99"/>
    <w:semiHidden/>
    <w:unhideWhenUsed/>
    <w:rsid w:val="003E21F0"/>
    <w:pPr>
      <w:spacing w:line="240" w:lineRule="auto"/>
    </w:pPr>
    <w:rPr>
      <w:sz w:val="24"/>
      <w:szCs w:val="24"/>
    </w:rPr>
  </w:style>
  <w:style w:type="character" w:customStyle="1" w:styleId="CommentTextChar">
    <w:name w:val="Comment Text Char"/>
    <w:basedOn w:val="DefaultParagraphFont"/>
    <w:link w:val="CommentText"/>
    <w:uiPriority w:val="99"/>
    <w:semiHidden/>
    <w:rsid w:val="003E21F0"/>
    <w:rPr>
      <w:sz w:val="24"/>
      <w:szCs w:val="24"/>
    </w:rPr>
  </w:style>
  <w:style w:type="paragraph" w:styleId="CommentSubject">
    <w:name w:val="annotation subject"/>
    <w:basedOn w:val="CommentText"/>
    <w:next w:val="CommentText"/>
    <w:link w:val="CommentSubjectChar"/>
    <w:uiPriority w:val="99"/>
    <w:semiHidden/>
    <w:unhideWhenUsed/>
    <w:rsid w:val="003E21F0"/>
    <w:rPr>
      <w:b/>
      <w:bCs/>
      <w:sz w:val="20"/>
      <w:szCs w:val="20"/>
    </w:rPr>
  </w:style>
  <w:style w:type="character" w:customStyle="1" w:styleId="CommentSubjectChar">
    <w:name w:val="Comment Subject Char"/>
    <w:basedOn w:val="CommentTextChar"/>
    <w:link w:val="CommentSubject"/>
    <w:uiPriority w:val="99"/>
    <w:semiHidden/>
    <w:rsid w:val="003E21F0"/>
    <w:rPr>
      <w:b/>
      <w:bCs/>
      <w:sz w:val="20"/>
      <w:szCs w:val="20"/>
    </w:rPr>
  </w:style>
  <w:style w:type="paragraph" w:styleId="BalloonText">
    <w:name w:val="Balloon Text"/>
    <w:basedOn w:val="Normal"/>
    <w:link w:val="BalloonTextChar"/>
    <w:uiPriority w:val="99"/>
    <w:semiHidden/>
    <w:unhideWhenUsed/>
    <w:rsid w:val="003E21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21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43F"/>
    <w:rPr>
      <w:rFonts w:asciiTheme="majorHAnsi" w:eastAsiaTheme="majorEastAsia" w:hAnsiTheme="majorHAnsi" w:cstheme="majorBidi"/>
      <w:spacing w:val="-10"/>
      <w:kern w:val="28"/>
      <w:sz w:val="56"/>
      <w:szCs w:val="56"/>
    </w:rPr>
  </w:style>
  <w:style w:type="paragraph" w:styleId="NoSpacing">
    <w:name w:val="No Spacing"/>
    <w:uiPriority w:val="1"/>
    <w:qFormat/>
    <w:rsid w:val="0063243F"/>
    <w:pPr>
      <w:spacing w:after="0" w:line="240" w:lineRule="auto"/>
    </w:pPr>
  </w:style>
  <w:style w:type="character" w:styleId="Hyperlink">
    <w:name w:val="Hyperlink"/>
    <w:basedOn w:val="DefaultParagraphFont"/>
    <w:uiPriority w:val="99"/>
    <w:unhideWhenUsed/>
    <w:rsid w:val="0063243F"/>
    <w:rPr>
      <w:color w:val="0563C1" w:themeColor="hyperlink"/>
      <w:u w:val="single"/>
    </w:rPr>
  </w:style>
  <w:style w:type="table" w:customStyle="1" w:styleId="GridTableLight">
    <w:name w:val="Grid Table Light"/>
    <w:basedOn w:val="TableNormal"/>
    <w:uiPriority w:val="40"/>
    <w:rsid w:val="006324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DB4FE6"/>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Emphasis">
    <w:name w:val="Emphasis"/>
    <w:basedOn w:val="DefaultParagraphFont"/>
    <w:uiPriority w:val="20"/>
    <w:qFormat/>
    <w:rsid w:val="00DB4FE6"/>
    <w:rPr>
      <w:i/>
      <w:iCs/>
    </w:rPr>
  </w:style>
  <w:style w:type="table" w:styleId="TableGrid">
    <w:name w:val="Table Grid"/>
    <w:basedOn w:val="TableNormal"/>
    <w:uiPriority w:val="39"/>
    <w:rsid w:val="00C07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3F2"/>
  </w:style>
  <w:style w:type="paragraph" w:styleId="Footer">
    <w:name w:val="footer"/>
    <w:basedOn w:val="Normal"/>
    <w:link w:val="FooterChar"/>
    <w:uiPriority w:val="99"/>
    <w:unhideWhenUsed/>
    <w:rsid w:val="0091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3F2"/>
  </w:style>
  <w:style w:type="table" w:customStyle="1" w:styleId="GridTable4Accent2">
    <w:name w:val="Grid Table 4 Accent 2"/>
    <w:basedOn w:val="TableNormal"/>
    <w:uiPriority w:val="49"/>
    <w:rsid w:val="003B224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3E21F0"/>
    <w:rPr>
      <w:sz w:val="18"/>
      <w:szCs w:val="18"/>
    </w:rPr>
  </w:style>
  <w:style w:type="paragraph" w:styleId="CommentText">
    <w:name w:val="annotation text"/>
    <w:basedOn w:val="Normal"/>
    <w:link w:val="CommentTextChar"/>
    <w:uiPriority w:val="99"/>
    <w:semiHidden/>
    <w:unhideWhenUsed/>
    <w:rsid w:val="003E21F0"/>
    <w:pPr>
      <w:spacing w:line="240" w:lineRule="auto"/>
    </w:pPr>
    <w:rPr>
      <w:sz w:val="24"/>
      <w:szCs w:val="24"/>
    </w:rPr>
  </w:style>
  <w:style w:type="character" w:customStyle="1" w:styleId="CommentTextChar">
    <w:name w:val="Comment Text Char"/>
    <w:basedOn w:val="DefaultParagraphFont"/>
    <w:link w:val="CommentText"/>
    <w:uiPriority w:val="99"/>
    <w:semiHidden/>
    <w:rsid w:val="003E21F0"/>
    <w:rPr>
      <w:sz w:val="24"/>
      <w:szCs w:val="24"/>
    </w:rPr>
  </w:style>
  <w:style w:type="paragraph" w:styleId="CommentSubject">
    <w:name w:val="annotation subject"/>
    <w:basedOn w:val="CommentText"/>
    <w:next w:val="CommentText"/>
    <w:link w:val="CommentSubjectChar"/>
    <w:uiPriority w:val="99"/>
    <w:semiHidden/>
    <w:unhideWhenUsed/>
    <w:rsid w:val="003E21F0"/>
    <w:rPr>
      <w:b/>
      <w:bCs/>
      <w:sz w:val="20"/>
      <w:szCs w:val="20"/>
    </w:rPr>
  </w:style>
  <w:style w:type="character" w:customStyle="1" w:styleId="CommentSubjectChar">
    <w:name w:val="Comment Subject Char"/>
    <w:basedOn w:val="CommentTextChar"/>
    <w:link w:val="CommentSubject"/>
    <w:uiPriority w:val="99"/>
    <w:semiHidden/>
    <w:rsid w:val="003E21F0"/>
    <w:rPr>
      <w:b/>
      <w:bCs/>
      <w:sz w:val="20"/>
      <w:szCs w:val="20"/>
    </w:rPr>
  </w:style>
  <w:style w:type="paragraph" w:styleId="BalloonText">
    <w:name w:val="Balloon Text"/>
    <w:basedOn w:val="Normal"/>
    <w:link w:val="BalloonTextChar"/>
    <w:uiPriority w:val="99"/>
    <w:semiHidden/>
    <w:unhideWhenUsed/>
    <w:rsid w:val="003E21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21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7762">
      <w:bodyDiv w:val="1"/>
      <w:marLeft w:val="0"/>
      <w:marRight w:val="0"/>
      <w:marTop w:val="0"/>
      <w:marBottom w:val="0"/>
      <w:divBdr>
        <w:top w:val="none" w:sz="0" w:space="0" w:color="auto"/>
        <w:left w:val="none" w:sz="0" w:space="0" w:color="auto"/>
        <w:bottom w:val="none" w:sz="0" w:space="0" w:color="auto"/>
        <w:right w:val="none" w:sz="0" w:space="0" w:color="auto"/>
      </w:divBdr>
      <w:divsChild>
        <w:div w:id="426657420">
          <w:marLeft w:val="144"/>
          <w:marRight w:val="0"/>
          <w:marTop w:val="240"/>
          <w:marBottom w:val="40"/>
          <w:divBdr>
            <w:top w:val="none" w:sz="0" w:space="0" w:color="auto"/>
            <w:left w:val="none" w:sz="0" w:space="0" w:color="auto"/>
            <w:bottom w:val="none" w:sz="0" w:space="0" w:color="auto"/>
            <w:right w:val="none" w:sz="0" w:space="0" w:color="auto"/>
          </w:divBdr>
        </w:div>
      </w:divsChild>
    </w:div>
    <w:div w:id="91711591">
      <w:bodyDiv w:val="1"/>
      <w:marLeft w:val="0"/>
      <w:marRight w:val="0"/>
      <w:marTop w:val="0"/>
      <w:marBottom w:val="0"/>
      <w:divBdr>
        <w:top w:val="none" w:sz="0" w:space="0" w:color="auto"/>
        <w:left w:val="none" w:sz="0" w:space="0" w:color="auto"/>
        <w:bottom w:val="none" w:sz="0" w:space="0" w:color="auto"/>
        <w:right w:val="none" w:sz="0" w:space="0" w:color="auto"/>
      </w:divBdr>
    </w:div>
    <w:div w:id="353728550">
      <w:bodyDiv w:val="1"/>
      <w:marLeft w:val="0"/>
      <w:marRight w:val="0"/>
      <w:marTop w:val="0"/>
      <w:marBottom w:val="0"/>
      <w:divBdr>
        <w:top w:val="none" w:sz="0" w:space="0" w:color="auto"/>
        <w:left w:val="none" w:sz="0" w:space="0" w:color="auto"/>
        <w:bottom w:val="none" w:sz="0" w:space="0" w:color="auto"/>
        <w:right w:val="none" w:sz="0" w:space="0" w:color="auto"/>
      </w:divBdr>
      <w:divsChild>
        <w:div w:id="1270895912">
          <w:marLeft w:val="144"/>
          <w:marRight w:val="0"/>
          <w:marTop w:val="240"/>
          <w:marBottom w:val="40"/>
          <w:divBdr>
            <w:top w:val="none" w:sz="0" w:space="0" w:color="auto"/>
            <w:left w:val="none" w:sz="0" w:space="0" w:color="auto"/>
            <w:bottom w:val="none" w:sz="0" w:space="0" w:color="auto"/>
            <w:right w:val="none" w:sz="0" w:space="0" w:color="auto"/>
          </w:divBdr>
        </w:div>
        <w:div w:id="145049199">
          <w:marLeft w:val="144"/>
          <w:marRight w:val="0"/>
          <w:marTop w:val="240"/>
          <w:marBottom w:val="40"/>
          <w:divBdr>
            <w:top w:val="none" w:sz="0" w:space="0" w:color="auto"/>
            <w:left w:val="none" w:sz="0" w:space="0" w:color="auto"/>
            <w:bottom w:val="none" w:sz="0" w:space="0" w:color="auto"/>
            <w:right w:val="none" w:sz="0" w:space="0" w:color="auto"/>
          </w:divBdr>
        </w:div>
        <w:div w:id="1632976147">
          <w:marLeft w:val="893"/>
          <w:marRight w:val="0"/>
          <w:marTop w:val="40"/>
          <w:marBottom w:val="80"/>
          <w:divBdr>
            <w:top w:val="none" w:sz="0" w:space="0" w:color="auto"/>
            <w:left w:val="none" w:sz="0" w:space="0" w:color="auto"/>
            <w:bottom w:val="none" w:sz="0" w:space="0" w:color="auto"/>
            <w:right w:val="none" w:sz="0" w:space="0" w:color="auto"/>
          </w:divBdr>
        </w:div>
        <w:div w:id="513228447">
          <w:marLeft w:val="893"/>
          <w:marRight w:val="0"/>
          <w:marTop w:val="40"/>
          <w:marBottom w:val="80"/>
          <w:divBdr>
            <w:top w:val="none" w:sz="0" w:space="0" w:color="auto"/>
            <w:left w:val="none" w:sz="0" w:space="0" w:color="auto"/>
            <w:bottom w:val="none" w:sz="0" w:space="0" w:color="auto"/>
            <w:right w:val="none" w:sz="0" w:space="0" w:color="auto"/>
          </w:divBdr>
        </w:div>
        <w:div w:id="322390512">
          <w:marLeft w:val="893"/>
          <w:marRight w:val="0"/>
          <w:marTop w:val="40"/>
          <w:marBottom w:val="80"/>
          <w:divBdr>
            <w:top w:val="none" w:sz="0" w:space="0" w:color="auto"/>
            <w:left w:val="none" w:sz="0" w:space="0" w:color="auto"/>
            <w:bottom w:val="none" w:sz="0" w:space="0" w:color="auto"/>
            <w:right w:val="none" w:sz="0" w:space="0" w:color="auto"/>
          </w:divBdr>
        </w:div>
      </w:divsChild>
    </w:div>
    <w:div w:id="1720595231">
      <w:bodyDiv w:val="1"/>
      <w:marLeft w:val="0"/>
      <w:marRight w:val="0"/>
      <w:marTop w:val="0"/>
      <w:marBottom w:val="0"/>
      <w:divBdr>
        <w:top w:val="none" w:sz="0" w:space="0" w:color="auto"/>
        <w:left w:val="none" w:sz="0" w:space="0" w:color="auto"/>
        <w:bottom w:val="none" w:sz="0" w:space="0" w:color="auto"/>
        <w:right w:val="none" w:sz="0" w:space="0" w:color="auto"/>
      </w:divBdr>
      <w:divsChild>
        <w:div w:id="1309625245">
          <w:marLeft w:val="144"/>
          <w:marRight w:val="0"/>
          <w:marTop w:val="240"/>
          <w:marBottom w:val="40"/>
          <w:divBdr>
            <w:top w:val="none" w:sz="0" w:space="0" w:color="auto"/>
            <w:left w:val="none" w:sz="0" w:space="0" w:color="auto"/>
            <w:bottom w:val="none" w:sz="0" w:space="0" w:color="auto"/>
            <w:right w:val="none" w:sz="0" w:space="0" w:color="auto"/>
          </w:divBdr>
        </w:div>
      </w:divsChild>
    </w:div>
    <w:div w:id="2021202036">
      <w:bodyDiv w:val="1"/>
      <w:marLeft w:val="0"/>
      <w:marRight w:val="0"/>
      <w:marTop w:val="0"/>
      <w:marBottom w:val="0"/>
      <w:divBdr>
        <w:top w:val="none" w:sz="0" w:space="0" w:color="auto"/>
        <w:left w:val="none" w:sz="0" w:space="0" w:color="auto"/>
        <w:bottom w:val="none" w:sz="0" w:space="0" w:color="auto"/>
        <w:right w:val="none" w:sz="0" w:space="0" w:color="auto"/>
      </w:divBdr>
    </w:div>
    <w:div w:id="2055228993">
      <w:bodyDiv w:val="1"/>
      <w:marLeft w:val="0"/>
      <w:marRight w:val="0"/>
      <w:marTop w:val="0"/>
      <w:marBottom w:val="0"/>
      <w:divBdr>
        <w:top w:val="none" w:sz="0" w:space="0" w:color="auto"/>
        <w:left w:val="none" w:sz="0" w:space="0" w:color="auto"/>
        <w:bottom w:val="none" w:sz="0" w:space="0" w:color="auto"/>
        <w:right w:val="none" w:sz="0" w:space="0" w:color="auto"/>
      </w:divBdr>
    </w:div>
    <w:div w:id="20676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urthyp@indiana.edu" TargetMode="External"/><Relationship Id="rId20" Type="http://schemas.openxmlformats.org/officeDocument/2006/relationships/hyperlink" Target="http://www.r2iclubforums.com/forums/" TargetMode="External"/><Relationship Id="rId21" Type="http://schemas.openxmlformats.org/officeDocument/2006/relationships/image" Target="media/image1.GIF"/><Relationship Id="rId22" Type="http://schemas.openxmlformats.org/officeDocument/2006/relationships/image" Target="media/image2.GIF"/><Relationship Id="rId23" Type="http://schemas.openxmlformats.org/officeDocument/2006/relationships/image" Target="media/image3.GIF"/><Relationship Id="rId24" Type="http://schemas.openxmlformats.org/officeDocument/2006/relationships/image" Target="media/image4.GIF"/><Relationship Id="rId25" Type="http://schemas.openxmlformats.org/officeDocument/2006/relationships/image" Target="media/image5.GIF"/><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hyperlink" Target="http://www.indusladies.com/forums/h4-indian-ladies/" TargetMode="External"/><Relationship Id="rId17" Type="http://schemas.openxmlformats.org/officeDocument/2006/relationships/hyperlink" Target="http://boardreader.com/tp/H4%20visa.html" TargetMode="External"/><Relationship Id="rId18" Type="http://schemas.openxmlformats.org/officeDocument/2006/relationships/hyperlink" Target="http://h4-visa.com/" TargetMode="External"/><Relationship Id="rId19" Type="http://schemas.openxmlformats.org/officeDocument/2006/relationships/hyperlink" Target="http://www.seattleindian.com/seattle/immigration-h4-visa.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 Id="rId2" Type="http://schemas.microsoft.com/office/2011/relationships/chartStyle" Target="style3.xml"/><Relationship Id="rId3" Type="http://schemas.microsoft.com/office/2011/relationships/chartColorStyle" Target="colors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 Id="rId2" Type="http://schemas.microsoft.com/office/2011/relationships/chartStyle" Target="style4.xml"/><Relationship Id="rId3" Type="http://schemas.microsoft.com/office/2011/relationships/chartColorStyle" Target="colors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 Id="rId2" Type="http://schemas.microsoft.com/office/2011/relationships/chartStyle" Target="style5.xml"/><Relationship Id="rId3" Type="http://schemas.microsoft.com/office/2011/relationships/chartColorStyle" Target="colors5.xml"/></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 Id="rId2" Type="http://schemas.microsoft.com/office/2011/relationships/chartStyle" Target="style6.xml"/><Relationship Id="rId3" Type="http://schemas.microsoft.com/office/2011/relationships/chartColorStyle" Target="colors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2"/>
          <c:order val="0"/>
          <c:tx>
            <c:strRef>
              <c:f>Sheet1!$B$1</c:f>
              <c:strCache>
                <c:ptCount val="1"/>
                <c:pt idx="0">
                  <c:v>Support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Sheet1!$B$2:$B$6</c:f>
              <c:numCache>
                <c:formatCode>General</c:formatCode>
                <c:ptCount val="5"/>
                <c:pt idx="0">
                  <c:v>5.0</c:v>
                </c:pt>
                <c:pt idx="1">
                  <c:v>2.0</c:v>
                </c:pt>
                <c:pt idx="2">
                  <c:v>7.0</c:v>
                </c:pt>
                <c:pt idx="3">
                  <c:v>4.0</c:v>
                </c:pt>
                <c:pt idx="4">
                  <c:v>7.0</c:v>
                </c:pt>
              </c:numCache>
            </c:numRef>
          </c:val>
        </c:ser>
        <c:ser>
          <c:idx val="0"/>
          <c:order val="1"/>
          <c:tx>
            <c:strRef>
              <c:f>Sheet1!$C$1</c:f>
              <c:strCache>
                <c:ptCount val="1"/>
                <c:pt idx="0">
                  <c:v>Advice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Sheet1!$C$2:$C$6</c:f>
              <c:numCache>
                <c:formatCode>General</c:formatCode>
                <c:ptCount val="5"/>
                <c:pt idx="0">
                  <c:v>8.0</c:v>
                </c:pt>
                <c:pt idx="1">
                  <c:v>7.0</c:v>
                </c:pt>
                <c:pt idx="2">
                  <c:v>10.0</c:v>
                </c:pt>
                <c:pt idx="3">
                  <c:v>5.0</c:v>
                </c:pt>
                <c:pt idx="4">
                  <c:v>5.0</c:v>
                </c:pt>
              </c:numCache>
            </c:numRef>
          </c:val>
        </c:ser>
        <c:ser>
          <c:idx val="1"/>
          <c:order val="2"/>
          <c:tx>
            <c:strRef>
              <c:f>Sheet1!$D$1</c:f>
              <c:strCache>
                <c:ptCount val="1"/>
                <c:pt idx="0">
                  <c:v>Information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Sheet1!$D$2:$D$6</c:f>
              <c:numCache>
                <c:formatCode>General</c:formatCode>
                <c:ptCount val="5"/>
                <c:pt idx="0">
                  <c:v>4.0</c:v>
                </c:pt>
                <c:pt idx="1">
                  <c:v>2.0</c:v>
                </c:pt>
                <c:pt idx="2">
                  <c:v>10.0</c:v>
                </c:pt>
                <c:pt idx="3">
                  <c:v>5.0</c:v>
                </c:pt>
                <c:pt idx="4">
                  <c:v>3.0</c:v>
                </c:pt>
              </c:numCache>
            </c:numRef>
          </c:val>
        </c:ser>
        <c:ser>
          <c:idx val="3"/>
          <c:order val="3"/>
          <c:tx>
            <c:strRef>
              <c:f>Sheet1!$E$1</c:f>
              <c:strCache>
                <c:ptCount val="1"/>
                <c:pt idx="0">
                  <c:v>Resources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Sheet1!$E$2:$E$6</c:f>
              <c:numCache>
                <c:formatCode>General</c:formatCode>
                <c:ptCount val="5"/>
                <c:pt idx="0">
                  <c:v>3.0</c:v>
                </c:pt>
                <c:pt idx="1">
                  <c:v>3.0</c:v>
                </c:pt>
                <c:pt idx="2">
                  <c:v>8.0</c:v>
                </c:pt>
                <c:pt idx="3">
                  <c:v>2.0</c:v>
                </c:pt>
                <c:pt idx="4">
                  <c:v>7.0</c:v>
                </c:pt>
              </c:numCache>
            </c:numRef>
          </c:val>
        </c:ser>
        <c:ser>
          <c:idx val="4"/>
          <c:order val="4"/>
          <c:tx>
            <c:strRef>
              <c:f>Sheet1!$F$1</c:f>
              <c:strCache>
                <c:ptCount val="1"/>
                <c:pt idx="0">
                  <c:v>Whining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Sheet1!$F$2:$F$6</c:f>
              <c:numCache>
                <c:formatCode>General</c:formatCode>
                <c:ptCount val="5"/>
                <c:pt idx="0">
                  <c:v>10.0</c:v>
                </c:pt>
                <c:pt idx="1">
                  <c:v>10.0</c:v>
                </c:pt>
                <c:pt idx="2">
                  <c:v>12.0</c:v>
                </c:pt>
                <c:pt idx="3">
                  <c:v>6.0</c:v>
                </c:pt>
                <c:pt idx="4">
                  <c:v>13.0</c:v>
                </c:pt>
              </c:numCache>
            </c:numRef>
          </c:val>
        </c:ser>
        <c:ser>
          <c:idx val="5"/>
          <c:order val="5"/>
          <c:tx>
            <c:strRef>
              <c:f>Sheet1!$G$1</c:f>
              <c:strCache>
                <c:ptCount val="1"/>
                <c:pt idx="0">
                  <c:v>Query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Sheet1!$G$2:$G$6</c:f>
              <c:numCache>
                <c:formatCode>General</c:formatCode>
                <c:ptCount val="5"/>
                <c:pt idx="0">
                  <c:v>7.0</c:v>
                </c:pt>
                <c:pt idx="1">
                  <c:v>4.0</c:v>
                </c:pt>
                <c:pt idx="2">
                  <c:v>6.0</c:v>
                </c:pt>
                <c:pt idx="3">
                  <c:v>6.0</c:v>
                </c:pt>
                <c:pt idx="4">
                  <c:v>5.0</c:v>
                </c:pt>
              </c:numCache>
            </c:numRef>
          </c:val>
        </c:ser>
        <c:dLbls>
          <c:dLblPos val="ctr"/>
          <c:showLegendKey val="0"/>
          <c:showVal val="1"/>
          <c:showCatName val="0"/>
          <c:showSerName val="0"/>
          <c:showPercent val="0"/>
          <c:showBubbleSize val="0"/>
        </c:dLbls>
        <c:gapWidth val="150"/>
        <c:overlap val="100"/>
        <c:axId val="1807420360"/>
        <c:axId val="-2020451192"/>
      </c:barChart>
      <c:catAx>
        <c:axId val="1807420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Websites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020451192"/>
        <c:crosses val="autoZero"/>
        <c:auto val="1"/>
        <c:lblAlgn val="ctr"/>
        <c:lblOffset val="100"/>
        <c:noMultiLvlLbl val="0"/>
      </c:catAx>
      <c:valAx>
        <c:axId val="-2020451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Number of posts</a:t>
                </a: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8074203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2"/>
          <c:order val="0"/>
          <c:tx>
            <c:strRef>
              <c:f>Sheet1!$B$1</c:f>
              <c:strCache>
                <c:ptCount val="1"/>
                <c:pt idx="0">
                  <c:v>Support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Sheet1!$B$2:$B$6</c:f>
              <c:numCache>
                <c:formatCode>General</c:formatCode>
                <c:ptCount val="5"/>
                <c:pt idx="0">
                  <c:v>9.0</c:v>
                </c:pt>
                <c:pt idx="1">
                  <c:v>9.0</c:v>
                </c:pt>
                <c:pt idx="2">
                  <c:v>20.0</c:v>
                </c:pt>
                <c:pt idx="3">
                  <c:v>12.0</c:v>
                </c:pt>
                <c:pt idx="4">
                  <c:v>25.0</c:v>
                </c:pt>
              </c:numCache>
            </c:numRef>
          </c:val>
        </c:ser>
        <c:ser>
          <c:idx val="0"/>
          <c:order val="1"/>
          <c:tx>
            <c:strRef>
              <c:f>Sheet1!$C$1</c:f>
              <c:strCache>
                <c:ptCount val="1"/>
                <c:pt idx="0">
                  <c:v>Advice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Sheet1!$C$2:$C$6</c:f>
              <c:numCache>
                <c:formatCode>General</c:formatCode>
                <c:ptCount val="5"/>
                <c:pt idx="0">
                  <c:v>6.0</c:v>
                </c:pt>
                <c:pt idx="1">
                  <c:v>2.0</c:v>
                </c:pt>
                <c:pt idx="2">
                  <c:v>3.0</c:v>
                </c:pt>
                <c:pt idx="3">
                  <c:v>2.0</c:v>
                </c:pt>
                <c:pt idx="4">
                  <c:v>5.0</c:v>
                </c:pt>
              </c:numCache>
            </c:numRef>
          </c:val>
        </c:ser>
        <c:ser>
          <c:idx val="1"/>
          <c:order val="2"/>
          <c:tx>
            <c:strRef>
              <c:f>Sheet1!$D$1</c:f>
              <c:strCache>
                <c:ptCount val="1"/>
                <c:pt idx="0">
                  <c:v>Information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Sheet1!$D$2:$D$6</c:f>
              <c:numCache>
                <c:formatCode>General</c:formatCode>
                <c:ptCount val="5"/>
                <c:pt idx="0">
                  <c:v>5.0</c:v>
                </c:pt>
                <c:pt idx="1">
                  <c:v>3.0</c:v>
                </c:pt>
                <c:pt idx="2">
                  <c:v>11.0</c:v>
                </c:pt>
                <c:pt idx="3">
                  <c:v>3.0</c:v>
                </c:pt>
                <c:pt idx="4">
                  <c:v>0.0</c:v>
                </c:pt>
              </c:numCache>
            </c:numRef>
          </c:val>
        </c:ser>
        <c:ser>
          <c:idx val="3"/>
          <c:order val="3"/>
          <c:tx>
            <c:strRef>
              <c:f>Sheet1!$E$1</c:f>
              <c:strCache>
                <c:ptCount val="1"/>
                <c:pt idx="0">
                  <c:v>Agony</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Sheet1!$E$2:$E$6</c:f>
              <c:numCache>
                <c:formatCode>General</c:formatCode>
                <c:ptCount val="5"/>
                <c:pt idx="0">
                  <c:v>8.0</c:v>
                </c:pt>
                <c:pt idx="1">
                  <c:v>2.0</c:v>
                </c:pt>
                <c:pt idx="2">
                  <c:v>3.0</c:v>
                </c:pt>
                <c:pt idx="3">
                  <c:v>2.0</c:v>
                </c:pt>
                <c:pt idx="4">
                  <c:v>5.0</c:v>
                </c:pt>
              </c:numCache>
            </c:numRef>
          </c:val>
        </c:ser>
        <c:ser>
          <c:idx val="4"/>
          <c:order val="4"/>
          <c:tx>
            <c:strRef>
              <c:f>Sheet1!$F$1</c:f>
              <c:strCache>
                <c:ptCount val="1"/>
                <c:pt idx="0">
                  <c:v>Whining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Sheet1!$F$2:$F$6</c:f>
              <c:numCache>
                <c:formatCode>General</c:formatCode>
                <c:ptCount val="5"/>
                <c:pt idx="0">
                  <c:v>9.0</c:v>
                </c:pt>
                <c:pt idx="1">
                  <c:v>8.0</c:v>
                </c:pt>
                <c:pt idx="2">
                  <c:v>16.0</c:v>
                </c:pt>
                <c:pt idx="3">
                  <c:v>8.0</c:v>
                </c:pt>
                <c:pt idx="4">
                  <c:v>3.0</c:v>
                </c:pt>
              </c:numCache>
            </c:numRef>
          </c:val>
        </c:ser>
        <c:ser>
          <c:idx val="5"/>
          <c:order val="5"/>
          <c:tx>
            <c:strRef>
              <c:f>Sheet1!$G$1</c:f>
              <c:strCache>
                <c:ptCount val="1"/>
                <c:pt idx="0">
                  <c:v>Query</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H4 Visa</c:v>
                </c:pt>
                <c:pt idx="1">
                  <c:v>IndusLadies</c:v>
                </c:pt>
                <c:pt idx="2">
                  <c:v>SeattleIndian</c:v>
                </c:pt>
                <c:pt idx="3">
                  <c:v>BoardReader</c:v>
                </c:pt>
                <c:pt idx="4">
                  <c:v>R2IClub</c:v>
                </c:pt>
              </c:strCache>
            </c:strRef>
          </c:cat>
          <c:val>
            <c:numRef>
              <c:f>Sheet1!$G$2:$G$6</c:f>
              <c:numCache>
                <c:formatCode>General</c:formatCode>
                <c:ptCount val="5"/>
                <c:pt idx="0">
                  <c:v>0.0</c:v>
                </c:pt>
                <c:pt idx="1">
                  <c:v>4.0</c:v>
                </c:pt>
                <c:pt idx="2">
                  <c:v>0.0</c:v>
                </c:pt>
                <c:pt idx="3">
                  <c:v>1.0</c:v>
                </c:pt>
                <c:pt idx="4">
                  <c:v>2.0</c:v>
                </c:pt>
              </c:numCache>
            </c:numRef>
          </c:val>
        </c:ser>
        <c:dLbls>
          <c:showLegendKey val="0"/>
          <c:showVal val="1"/>
          <c:showCatName val="0"/>
          <c:showSerName val="0"/>
          <c:showPercent val="0"/>
          <c:showBubbleSize val="0"/>
        </c:dLbls>
        <c:gapWidth val="150"/>
        <c:overlap val="100"/>
        <c:axId val="2140062536"/>
        <c:axId val="2139997448"/>
      </c:barChart>
      <c:catAx>
        <c:axId val="2140062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Websites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139997448"/>
        <c:crosses val="autoZero"/>
        <c:auto val="1"/>
        <c:lblAlgn val="ctr"/>
        <c:lblOffset val="100"/>
        <c:noMultiLvlLbl val="0"/>
      </c:catAx>
      <c:valAx>
        <c:axId val="213999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Number of posts</a:t>
                </a:r>
              </a:p>
            </c:rich>
          </c:tx>
          <c:layout/>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1400625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Positive</c:v>
                </c:pt>
              </c:strCache>
            </c:strRef>
          </c:tx>
          <c:spPr>
            <a:solidFill>
              <a:schemeClr val="accent1"/>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Sheet1!$B$2:$B$6</c:f>
              <c:numCache>
                <c:formatCode>General</c:formatCode>
                <c:ptCount val="5"/>
                <c:pt idx="0">
                  <c:v>5.0</c:v>
                </c:pt>
                <c:pt idx="1">
                  <c:v>8.0</c:v>
                </c:pt>
                <c:pt idx="2">
                  <c:v>12.0</c:v>
                </c:pt>
                <c:pt idx="3">
                  <c:v>4.0</c:v>
                </c:pt>
                <c:pt idx="4">
                  <c:v>5.0</c:v>
                </c:pt>
              </c:numCache>
            </c:numRef>
          </c:val>
        </c:ser>
        <c:ser>
          <c:idx val="1"/>
          <c:order val="1"/>
          <c:tx>
            <c:strRef>
              <c:f>Sheet1!$C$1</c:f>
              <c:strCache>
                <c:ptCount val="1"/>
                <c:pt idx="0">
                  <c:v>Negative</c:v>
                </c:pt>
              </c:strCache>
            </c:strRef>
          </c:tx>
          <c:spPr>
            <a:solidFill>
              <a:schemeClr val="accent2"/>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Sheet1!$C$2:$C$6</c:f>
              <c:numCache>
                <c:formatCode>General</c:formatCode>
                <c:ptCount val="5"/>
                <c:pt idx="0">
                  <c:v>15.0</c:v>
                </c:pt>
                <c:pt idx="1">
                  <c:v>12.0</c:v>
                </c:pt>
                <c:pt idx="2">
                  <c:v>38.0</c:v>
                </c:pt>
                <c:pt idx="3">
                  <c:v>16.0</c:v>
                </c:pt>
                <c:pt idx="4">
                  <c:v>35.0</c:v>
                </c:pt>
              </c:numCache>
            </c:numRef>
          </c:val>
        </c:ser>
        <c:ser>
          <c:idx val="2"/>
          <c:order val="2"/>
          <c:tx>
            <c:strRef>
              <c:f>Sheet1!$D$1</c:f>
              <c:strCache>
                <c:ptCount val="1"/>
                <c:pt idx="0">
                  <c:v>Neutral</c:v>
                </c:pt>
              </c:strCache>
            </c:strRef>
          </c:tx>
          <c:spPr>
            <a:solidFill>
              <a:schemeClr val="accent3"/>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Sheet1!$D$2:$D$6</c:f>
              <c:numCache>
                <c:formatCode>General</c:formatCode>
                <c:ptCount val="5"/>
                <c:pt idx="0">
                  <c:v>7.0</c:v>
                </c:pt>
                <c:pt idx="1">
                  <c:v>8.0</c:v>
                </c:pt>
                <c:pt idx="2">
                  <c:v>3.0</c:v>
                </c:pt>
                <c:pt idx="3">
                  <c:v>8.0</c:v>
                </c:pt>
                <c:pt idx="4">
                  <c:v>0.0</c:v>
                </c:pt>
              </c:numCache>
            </c:numRef>
          </c:val>
        </c:ser>
        <c:dLbls>
          <c:showLegendKey val="0"/>
          <c:showVal val="0"/>
          <c:showCatName val="0"/>
          <c:showSerName val="0"/>
          <c:showPercent val="0"/>
          <c:showBubbleSize val="0"/>
        </c:dLbls>
        <c:gapWidth val="150"/>
        <c:overlap val="100"/>
        <c:axId val="2051828936"/>
        <c:axId val="2051360344"/>
      </c:barChart>
      <c:catAx>
        <c:axId val="2051828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360344"/>
        <c:crosses val="autoZero"/>
        <c:auto val="1"/>
        <c:lblAlgn val="ctr"/>
        <c:lblOffset val="100"/>
        <c:noMultiLvlLbl val="0"/>
      </c:catAx>
      <c:valAx>
        <c:axId val="2051360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8289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Positive</c:v>
                </c:pt>
              </c:strCache>
            </c:strRef>
          </c:tx>
          <c:spPr>
            <a:solidFill>
              <a:schemeClr val="accent1"/>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Sheet1!$B$2:$B$6</c:f>
              <c:numCache>
                <c:formatCode>General</c:formatCode>
                <c:ptCount val="5"/>
                <c:pt idx="0">
                  <c:v>31.0</c:v>
                </c:pt>
                <c:pt idx="1">
                  <c:v>23.0</c:v>
                </c:pt>
                <c:pt idx="2">
                  <c:v>47.0</c:v>
                </c:pt>
                <c:pt idx="3">
                  <c:v>20.0</c:v>
                </c:pt>
                <c:pt idx="4">
                  <c:v>33.0</c:v>
                </c:pt>
              </c:numCache>
            </c:numRef>
          </c:val>
        </c:ser>
        <c:ser>
          <c:idx val="1"/>
          <c:order val="1"/>
          <c:tx>
            <c:strRef>
              <c:f>Sheet1!$C$1</c:f>
              <c:strCache>
                <c:ptCount val="1"/>
                <c:pt idx="0">
                  <c:v>Negative</c:v>
                </c:pt>
              </c:strCache>
            </c:strRef>
          </c:tx>
          <c:spPr>
            <a:solidFill>
              <a:schemeClr val="accent2"/>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Sheet1!$C$2:$C$6</c:f>
              <c:numCache>
                <c:formatCode>General</c:formatCode>
                <c:ptCount val="5"/>
                <c:pt idx="0">
                  <c:v>6.0</c:v>
                </c:pt>
                <c:pt idx="1">
                  <c:v>5.0</c:v>
                </c:pt>
                <c:pt idx="2">
                  <c:v>6.0</c:v>
                </c:pt>
                <c:pt idx="3">
                  <c:v>8.0</c:v>
                </c:pt>
                <c:pt idx="4">
                  <c:v>7.0</c:v>
                </c:pt>
              </c:numCache>
            </c:numRef>
          </c:val>
        </c:ser>
        <c:dLbls>
          <c:showLegendKey val="0"/>
          <c:showVal val="0"/>
          <c:showCatName val="0"/>
          <c:showSerName val="0"/>
          <c:showPercent val="0"/>
          <c:showBubbleSize val="0"/>
        </c:dLbls>
        <c:gapWidth val="150"/>
        <c:overlap val="100"/>
        <c:axId val="2051019656"/>
        <c:axId val="2051023144"/>
      </c:barChart>
      <c:catAx>
        <c:axId val="2051019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023144"/>
        <c:crosses val="autoZero"/>
        <c:auto val="1"/>
        <c:lblAlgn val="ctr"/>
        <c:lblOffset val="100"/>
        <c:noMultiLvlLbl val="0"/>
      </c:catAx>
      <c:valAx>
        <c:axId val="20510231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0196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Positive</c:v>
                </c:pt>
              </c:strCache>
            </c:strRef>
          </c:tx>
          <c:spPr>
            <a:solidFill>
              <a:schemeClr val="accent1"/>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Sheet1!$B$2:$B$6</c:f>
              <c:numCache>
                <c:formatCode>General</c:formatCode>
                <c:ptCount val="5"/>
                <c:pt idx="0">
                  <c:v>12.0</c:v>
                </c:pt>
                <c:pt idx="1">
                  <c:v>3.0</c:v>
                </c:pt>
                <c:pt idx="2">
                  <c:v>8.0</c:v>
                </c:pt>
                <c:pt idx="3">
                  <c:v>6.0</c:v>
                </c:pt>
                <c:pt idx="4">
                  <c:v>3.0</c:v>
                </c:pt>
              </c:numCache>
            </c:numRef>
          </c:val>
        </c:ser>
        <c:ser>
          <c:idx val="1"/>
          <c:order val="1"/>
          <c:tx>
            <c:strRef>
              <c:f>Sheet1!$C$1</c:f>
              <c:strCache>
                <c:ptCount val="1"/>
                <c:pt idx="0">
                  <c:v>Negative</c:v>
                </c:pt>
              </c:strCache>
            </c:strRef>
          </c:tx>
          <c:spPr>
            <a:solidFill>
              <a:schemeClr val="accent2"/>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Sheet1!$C$2:$C$6</c:f>
              <c:numCache>
                <c:formatCode>General</c:formatCode>
                <c:ptCount val="5"/>
                <c:pt idx="0">
                  <c:v>28.0</c:v>
                </c:pt>
                <c:pt idx="1">
                  <c:v>32.0</c:v>
                </c:pt>
                <c:pt idx="2">
                  <c:v>26.0</c:v>
                </c:pt>
                <c:pt idx="3">
                  <c:v>29.0</c:v>
                </c:pt>
                <c:pt idx="4">
                  <c:v>36.0</c:v>
                </c:pt>
              </c:numCache>
            </c:numRef>
          </c:val>
        </c:ser>
        <c:ser>
          <c:idx val="2"/>
          <c:order val="2"/>
          <c:tx>
            <c:strRef>
              <c:f>Sheet1!$D$1</c:f>
              <c:strCache>
                <c:ptCount val="1"/>
                <c:pt idx="0">
                  <c:v>Neutral</c:v>
                </c:pt>
              </c:strCache>
            </c:strRef>
          </c:tx>
          <c:spPr>
            <a:solidFill>
              <a:schemeClr val="accent3"/>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Sheet1!$D$2:$D$6</c:f>
              <c:numCache>
                <c:formatCode>General</c:formatCode>
                <c:ptCount val="5"/>
                <c:pt idx="0">
                  <c:v>0.0</c:v>
                </c:pt>
                <c:pt idx="1">
                  <c:v>5.0</c:v>
                </c:pt>
                <c:pt idx="2">
                  <c:v>6.0</c:v>
                </c:pt>
                <c:pt idx="3">
                  <c:v>5.0</c:v>
                </c:pt>
                <c:pt idx="4">
                  <c:v>0.0</c:v>
                </c:pt>
              </c:numCache>
            </c:numRef>
          </c:val>
        </c:ser>
        <c:dLbls>
          <c:showLegendKey val="0"/>
          <c:showVal val="0"/>
          <c:showCatName val="0"/>
          <c:showSerName val="0"/>
          <c:showPercent val="0"/>
          <c:showBubbleSize val="0"/>
        </c:dLbls>
        <c:gapWidth val="150"/>
        <c:overlap val="100"/>
        <c:axId val="2051067640"/>
        <c:axId val="2051071128"/>
      </c:barChart>
      <c:catAx>
        <c:axId val="2051067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071128"/>
        <c:crosses val="autoZero"/>
        <c:auto val="1"/>
        <c:lblAlgn val="ctr"/>
        <c:lblOffset val="100"/>
        <c:noMultiLvlLbl val="0"/>
      </c:catAx>
      <c:valAx>
        <c:axId val="2051071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0676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Generic</c:v>
                </c:pt>
              </c:strCache>
            </c:strRef>
          </c:tx>
          <c:spPr>
            <a:solidFill>
              <a:schemeClr val="accent1"/>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Sheet1!$B$2:$B$6</c:f>
              <c:numCache>
                <c:formatCode>General</c:formatCode>
                <c:ptCount val="5"/>
                <c:pt idx="0">
                  <c:v>7.0</c:v>
                </c:pt>
                <c:pt idx="1">
                  <c:v>4.0</c:v>
                </c:pt>
                <c:pt idx="2">
                  <c:v>3.0</c:v>
                </c:pt>
                <c:pt idx="3">
                  <c:v>6.0</c:v>
                </c:pt>
                <c:pt idx="4">
                  <c:v>3.0</c:v>
                </c:pt>
              </c:numCache>
            </c:numRef>
          </c:val>
        </c:ser>
        <c:ser>
          <c:idx val="1"/>
          <c:order val="1"/>
          <c:tx>
            <c:strRef>
              <c:f>Sheet1!$C$1</c:f>
              <c:strCache>
                <c:ptCount val="1"/>
                <c:pt idx="0">
                  <c:v>Personal</c:v>
                </c:pt>
              </c:strCache>
            </c:strRef>
          </c:tx>
          <c:spPr>
            <a:solidFill>
              <a:schemeClr val="accent2"/>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Sheet1!$C$2:$C$6</c:f>
              <c:numCache>
                <c:formatCode>General</c:formatCode>
                <c:ptCount val="5"/>
                <c:pt idx="0">
                  <c:v>5.0</c:v>
                </c:pt>
                <c:pt idx="1">
                  <c:v>8.0</c:v>
                </c:pt>
                <c:pt idx="2">
                  <c:v>15.0</c:v>
                </c:pt>
                <c:pt idx="3">
                  <c:v>5.0</c:v>
                </c:pt>
                <c:pt idx="4">
                  <c:v>7.0</c:v>
                </c:pt>
              </c:numCache>
            </c:numRef>
          </c:val>
        </c:ser>
        <c:ser>
          <c:idx val="2"/>
          <c:order val="2"/>
          <c:tx>
            <c:strRef>
              <c:f>Sheet1!$D$1</c:f>
              <c:strCache>
                <c:ptCount val="1"/>
                <c:pt idx="0">
                  <c:v>Intimate</c:v>
                </c:pt>
              </c:strCache>
            </c:strRef>
          </c:tx>
          <c:spPr>
            <a:solidFill>
              <a:schemeClr val="accent3"/>
            </a:solidFill>
            <a:ln>
              <a:noFill/>
            </a:ln>
            <a:effectLst/>
          </c:spPr>
          <c:invertIfNegative val="0"/>
          <c:cat>
            <c:strRef>
              <c:f>Sheet1!$A$2:$A$6</c:f>
              <c:strCache>
                <c:ptCount val="5"/>
                <c:pt idx="0">
                  <c:v>H4 Visa</c:v>
                </c:pt>
                <c:pt idx="1">
                  <c:v>IndusLadies</c:v>
                </c:pt>
                <c:pt idx="2">
                  <c:v>SeattleIndian</c:v>
                </c:pt>
                <c:pt idx="3">
                  <c:v>BoardReader</c:v>
                </c:pt>
                <c:pt idx="4">
                  <c:v>R2IClub</c:v>
                </c:pt>
              </c:strCache>
            </c:strRef>
          </c:cat>
          <c:val>
            <c:numRef>
              <c:f>Sheet1!$D$2:$D$6</c:f>
              <c:numCache>
                <c:formatCode>General</c:formatCode>
                <c:ptCount val="5"/>
                <c:pt idx="0">
                  <c:v>21.0</c:v>
                </c:pt>
                <c:pt idx="1">
                  <c:v>16.0</c:v>
                </c:pt>
                <c:pt idx="2">
                  <c:v>35.0</c:v>
                </c:pt>
                <c:pt idx="3">
                  <c:v>17.0</c:v>
                </c:pt>
                <c:pt idx="4">
                  <c:v>30.0</c:v>
                </c:pt>
              </c:numCache>
            </c:numRef>
          </c:val>
        </c:ser>
        <c:dLbls>
          <c:showLegendKey val="0"/>
          <c:showVal val="0"/>
          <c:showCatName val="0"/>
          <c:showSerName val="0"/>
          <c:showPercent val="0"/>
          <c:showBubbleSize val="0"/>
        </c:dLbls>
        <c:gapWidth val="150"/>
        <c:overlap val="100"/>
        <c:axId val="2051346648"/>
        <c:axId val="-2087231208"/>
      </c:barChart>
      <c:catAx>
        <c:axId val="2051346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87231208"/>
        <c:crosses val="autoZero"/>
        <c:auto val="1"/>
        <c:lblAlgn val="ctr"/>
        <c:lblOffset val="100"/>
        <c:noMultiLvlLbl val="0"/>
      </c:catAx>
      <c:valAx>
        <c:axId val="-20872312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crossAx val="20513466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97"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4</Pages>
  <Words>660</Words>
  <Characters>3765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MURTHY</dc:creator>
  <cp:keywords/>
  <dc:description/>
  <cp:lastModifiedBy>Herring Susan</cp:lastModifiedBy>
  <cp:revision>29</cp:revision>
  <dcterms:created xsi:type="dcterms:W3CDTF">2014-11-18T00:03:00Z</dcterms:created>
  <dcterms:modified xsi:type="dcterms:W3CDTF">2014-12-07T07:47:00Z</dcterms:modified>
</cp:coreProperties>
</file>